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B08" w:rsidRDefault="004D54E7">
      <w:r>
        <w:fldChar w:fldCharType="begin"/>
      </w:r>
      <w:r>
        <w:instrText xml:space="preserve"> HYPERLINK "</w:instrText>
      </w:r>
      <w:r w:rsidRPr="004D54E7">
        <w:instrText>http://studopedia.net/10_89042_predmet-i-zadachi-teorii-massovogo-obsluzhivaniya.html</w:instrText>
      </w:r>
      <w:r>
        <w:instrText xml:space="preserve">" </w:instrText>
      </w:r>
      <w:r>
        <w:fldChar w:fldCharType="separate"/>
      </w:r>
      <w:r w:rsidRPr="00E24966">
        <w:rPr>
          <w:rStyle w:val="a3"/>
        </w:rPr>
        <w:t>http://studopedia.net/10_89042_predmet-i-zadachi-teorii-massovogo-obsluzhivaniya.html</w:t>
      </w:r>
      <w:r>
        <w:fldChar w:fldCharType="end"/>
      </w:r>
    </w:p>
    <w:p w:rsidR="00490B13" w:rsidRPr="00490B13" w:rsidRDefault="00490B13" w:rsidP="00490B13">
      <w:pPr>
        <w:spacing w:before="100" w:beforeAutospacing="1" w:after="100" w:afterAutospacing="1" w:line="240" w:lineRule="auto"/>
        <w:ind w:left="600" w:right="150"/>
        <w:outlineLvl w:val="0"/>
        <w:rPr>
          <w:rFonts w:ascii="Tahoma" w:eastAsia="Times New Roman" w:hAnsi="Tahoma" w:cs="Tahoma"/>
          <w:b/>
          <w:bCs/>
          <w:color w:val="424242"/>
          <w:kern w:val="36"/>
          <w:sz w:val="27"/>
          <w:szCs w:val="27"/>
          <w:lang w:eastAsia="ru-RU"/>
        </w:rPr>
      </w:pPr>
      <w:r w:rsidRPr="00490B13">
        <w:rPr>
          <w:rFonts w:ascii="Tahoma" w:eastAsia="Times New Roman" w:hAnsi="Tahoma" w:cs="Tahoma"/>
          <w:b/>
          <w:bCs/>
          <w:color w:val="424242"/>
          <w:kern w:val="36"/>
          <w:sz w:val="27"/>
          <w:szCs w:val="27"/>
          <w:lang w:eastAsia="ru-RU"/>
        </w:rPr>
        <w:t>Предмет и задачи теории массового обслуживания</w:t>
      </w:r>
    </w:p>
    <w:p w:rsidR="00490B13" w:rsidRPr="00490B13" w:rsidRDefault="00490B13" w:rsidP="00490B13">
      <w:pPr>
        <w:spacing w:before="150" w:after="150" w:line="240" w:lineRule="auto"/>
        <w:ind w:left="300" w:right="300"/>
        <w:rPr>
          <w:rFonts w:ascii="Tahoma" w:eastAsia="Times New Roman" w:hAnsi="Tahoma" w:cs="Tahoma"/>
          <w:color w:val="424242"/>
          <w:sz w:val="20"/>
          <w:szCs w:val="20"/>
          <w:lang w:eastAsia="ru-RU"/>
        </w:rPr>
      </w:pPr>
      <w:r w:rsidRPr="00490B13">
        <w:rPr>
          <w:rFonts w:ascii="Tahoma" w:eastAsia="Times New Roman" w:hAnsi="Tahoma" w:cs="Tahoma"/>
          <w:color w:val="424242"/>
          <w:sz w:val="20"/>
          <w:szCs w:val="20"/>
          <w:lang w:eastAsia="ru-RU"/>
        </w:rPr>
        <w:t>Достаточно широкий класс сложных систем образуют так назы</w:t>
      </w:r>
      <w:r w:rsidRPr="00490B13">
        <w:rPr>
          <w:rFonts w:ascii="Tahoma" w:eastAsia="Times New Roman" w:hAnsi="Tahoma" w:cs="Tahoma"/>
          <w:color w:val="424242"/>
          <w:sz w:val="20"/>
          <w:szCs w:val="20"/>
          <w:lang w:eastAsia="ru-RU"/>
        </w:rPr>
        <w:softHyphen/>
        <w:t>ваемые системы массового обслуживания (СМО). Характерными осо</w:t>
      </w:r>
      <w:r w:rsidRPr="00490B13">
        <w:rPr>
          <w:rFonts w:ascii="Tahoma" w:eastAsia="Times New Roman" w:hAnsi="Tahoma" w:cs="Tahoma"/>
          <w:color w:val="424242"/>
          <w:sz w:val="20"/>
          <w:szCs w:val="20"/>
          <w:lang w:eastAsia="ru-RU"/>
        </w:rPr>
        <w:softHyphen/>
        <w:t>бенностями этих систем являются:</w:t>
      </w:r>
    </w:p>
    <w:p w:rsidR="00490B13" w:rsidRPr="00490B13" w:rsidRDefault="00490B13" w:rsidP="00490B13">
      <w:pPr>
        <w:spacing w:before="150" w:after="150" w:line="240" w:lineRule="auto"/>
        <w:ind w:left="300" w:right="300"/>
        <w:rPr>
          <w:rFonts w:ascii="Tahoma" w:eastAsia="Times New Roman" w:hAnsi="Tahoma" w:cs="Tahoma"/>
          <w:color w:val="424242"/>
          <w:sz w:val="20"/>
          <w:szCs w:val="20"/>
          <w:lang w:eastAsia="ru-RU"/>
        </w:rPr>
      </w:pPr>
      <w:r w:rsidRPr="00490B13">
        <w:rPr>
          <w:rFonts w:ascii="Tahoma" w:eastAsia="Times New Roman" w:hAnsi="Tahoma" w:cs="Tahoma"/>
          <w:color w:val="424242"/>
          <w:sz w:val="20"/>
          <w:szCs w:val="20"/>
          <w:lang w:eastAsia="ru-RU"/>
        </w:rPr>
        <w:t>- наличие объектов, нуждающихся, вообще говоря, в случайные</w:t>
      </w:r>
      <w:r w:rsidRPr="00490B13">
        <w:rPr>
          <w:rFonts w:ascii="Tahoma" w:eastAsia="Times New Roman" w:hAnsi="Tahoma" w:cs="Tahoma"/>
          <w:color w:val="424242"/>
          <w:sz w:val="20"/>
          <w:szCs w:val="20"/>
          <w:lang w:eastAsia="ru-RU"/>
        </w:rPr>
        <w:br/>
        <w:t>моменты времени в обслуживании, т.е. нуждающихся в выполнении</w:t>
      </w:r>
      <w:r w:rsidRPr="00490B13">
        <w:rPr>
          <w:rFonts w:ascii="Tahoma" w:eastAsia="Times New Roman" w:hAnsi="Tahoma" w:cs="Tahoma"/>
          <w:color w:val="424242"/>
          <w:sz w:val="20"/>
          <w:szCs w:val="20"/>
          <w:lang w:eastAsia="ru-RU"/>
        </w:rPr>
        <w:br/>
        <w:t>некоторых работ над собой или для себя; совокупность указанных</w:t>
      </w:r>
      <w:r w:rsidRPr="00490B13">
        <w:rPr>
          <w:rFonts w:ascii="Tahoma" w:eastAsia="Times New Roman" w:hAnsi="Tahoma" w:cs="Tahoma"/>
          <w:color w:val="424242"/>
          <w:sz w:val="20"/>
          <w:szCs w:val="20"/>
          <w:lang w:eastAsia="ru-RU"/>
        </w:rPr>
        <w:br/>
        <w:t>объектов можно рассматривать как источник случайного потока</w:t>
      </w:r>
      <w:r w:rsidRPr="00490B13">
        <w:rPr>
          <w:rFonts w:ascii="Tahoma" w:eastAsia="Times New Roman" w:hAnsi="Tahoma" w:cs="Tahoma"/>
          <w:color w:val="424242"/>
          <w:sz w:val="20"/>
          <w:szCs w:val="20"/>
          <w:lang w:eastAsia="ru-RU"/>
        </w:rPr>
        <w:br/>
        <w:t>заявок (требований) на обслуживание;</w:t>
      </w:r>
    </w:p>
    <w:p w:rsidR="00490B13" w:rsidRPr="00490B13" w:rsidRDefault="00490B13" w:rsidP="00490B13">
      <w:pPr>
        <w:spacing w:before="150" w:after="150" w:line="240" w:lineRule="auto"/>
        <w:ind w:left="300" w:right="300"/>
        <w:rPr>
          <w:rFonts w:ascii="Tahoma" w:eastAsia="Times New Roman" w:hAnsi="Tahoma" w:cs="Tahoma"/>
          <w:color w:val="424242"/>
          <w:sz w:val="20"/>
          <w:szCs w:val="20"/>
          <w:lang w:eastAsia="ru-RU"/>
        </w:rPr>
      </w:pPr>
      <w:r w:rsidRPr="00490B13">
        <w:rPr>
          <w:rFonts w:ascii="Tahoma" w:eastAsia="Times New Roman" w:hAnsi="Tahoma" w:cs="Tahoma"/>
          <w:color w:val="424242"/>
          <w:sz w:val="20"/>
          <w:szCs w:val="20"/>
          <w:lang w:eastAsia="ru-RU"/>
        </w:rPr>
        <w:t>- наличие объектов, которые производят обслуживание и назы</w:t>
      </w:r>
      <w:r w:rsidRPr="00490B13">
        <w:rPr>
          <w:rFonts w:ascii="Tahoma" w:eastAsia="Times New Roman" w:hAnsi="Tahoma" w:cs="Tahoma"/>
          <w:color w:val="424242"/>
          <w:sz w:val="20"/>
          <w:szCs w:val="20"/>
          <w:lang w:eastAsia="ru-RU"/>
        </w:rPr>
        <w:softHyphen/>
        <w:t>ваются обслуживающими приборами или каналами обслуживания;</w:t>
      </w:r>
    </w:p>
    <w:p w:rsidR="00490B13" w:rsidRPr="00490B13" w:rsidRDefault="00490B13" w:rsidP="00490B13">
      <w:pPr>
        <w:spacing w:before="150" w:after="150" w:line="240" w:lineRule="auto"/>
        <w:ind w:left="300" w:right="300"/>
        <w:rPr>
          <w:rFonts w:ascii="Tahoma" w:eastAsia="Times New Roman" w:hAnsi="Tahoma" w:cs="Tahoma"/>
          <w:color w:val="424242"/>
          <w:sz w:val="20"/>
          <w:szCs w:val="20"/>
          <w:lang w:eastAsia="ru-RU"/>
        </w:rPr>
      </w:pPr>
      <w:r w:rsidRPr="00490B13">
        <w:rPr>
          <w:rFonts w:ascii="Tahoma" w:eastAsia="Times New Roman" w:hAnsi="Tahoma" w:cs="Tahoma"/>
          <w:color w:val="424242"/>
          <w:sz w:val="20"/>
          <w:szCs w:val="20"/>
          <w:lang w:eastAsia="ru-RU"/>
        </w:rPr>
        <w:t>- возникновение задержек в обслуживании (образование очере</w:t>
      </w:r>
      <w:r w:rsidRPr="00490B13">
        <w:rPr>
          <w:rFonts w:ascii="Tahoma" w:eastAsia="Times New Roman" w:hAnsi="Tahoma" w:cs="Tahoma"/>
          <w:color w:val="424242"/>
          <w:sz w:val="20"/>
          <w:szCs w:val="20"/>
          <w:lang w:eastAsia="ru-RU"/>
        </w:rPr>
        <w:softHyphen/>
        <w:t>ди на обслуживание), если в момент поступления очередного требования все приборы заняты обслуживанием ранее поступивших.</w:t>
      </w:r>
    </w:p>
    <w:p w:rsidR="00490B13" w:rsidRPr="00490B13" w:rsidRDefault="00490B13" w:rsidP="00490B13">
      <w:pPr>
        <w:spacing w:before="150" w:after="150" w:line="240" w:lineRule="auto"/>
        <w:ind w:left="300" w:right="300"/>
        <w:rPr>
          <w:rFonts w:ascii="Tahoma" w:eastAsia="Times New Roman" w:hAnsi="Tahoma" w:cs="Tahoma"/>
          <w:color w:val="424242"/>
          <w:sz w:val="20"/>
          <w:szCs w:val="20"/>
          <w:lang w:eastAsia="ru-RU"/>
        </w:rPr>
      </w:pPr>
      <w:r w:rsidRPr="00490B13">
        <w:rPr>
          <w:rFonts w:ascii="Tahoma" w:eastAsia="Times New Roman" w:hAnsi="Tahoma" w:cs="Tahoma"/>
          <w:color w:val="424242"/>
          <w:sz w:val="20"/>
          <w:szCs w:val="20"/>
          <w:lang w:eastAsia="ru-RU"/>
        </w:rPr>
        <w:t>В качестве объектов обоих типов могут выступать люди, приборы, агрегаты, системы, т.е. любые материальные объекты. Теория массового обслуживания - это математический аппарат, развитый для построения математических моделей СМО и их иссле</w:t>
      </w:r>
      <w:r w:rsidRPr="00490B13">
        <w:rPr>
          <w:rFonts w:ascii="Tahoma" w:eastAsia="Times New Roman" w:hAnsi="Tahoma" w:cs="Tahoma"/>
          <w:color w:val="424242"/>
          <w:sz w:val="20"/>
          <w:szCs w:val="20"/>
          <w:lang w:eastAsia="ru-RU"/>
        </w:rPr>
        <w:softHyphen/>
        <w:t>дования. Исторически она развивалась как ветвь теории вероят</w:t>
      </w:r>
      <w:r w:rsidRPr="00490B13">
        <w:rPr>
          <w:rFonts w:ascii="Tahoma" w:eastAsia="Times New Roman" w:hAnsi="Tahoma" w:cs="Tahoma"/>
          <w:color w:val="424242"/>
          <w:sz w:val="20"/>
          <w:szCs w:val="20"/>
          <w:lang w:eastAsia="ru-RU"/>
        </w:rPr>
        <w:softHyphen/>
        <w:t>ностей. Задача теории массового обслуживания заключается в разработке методов установления зависимости между параметрами СМО и показателями эффективности ее функционирования.</w:t>
      </w:r>
    </w:p>
    <w:p w:rsidR="00490B13" w:rsidRPr="00490B13" w:rsidRDefault="00490B13" w:rsidP="00490B13">
      <w:pPr>
        <w:spacing w:before="150" w:after="150" w:line="240" w:lineRule="auto"/>
        <w:ind w:left="300" w:right="300"/>
        <w:rPr>
          <w:rFonts w:ascii="Tahoma" w:eastAsia="Times New Roman" w:hAnsi="Tahoma" w:cs="Tahoma"/>
          <w:color w:val="424242"/>
          <w:sz w:val="20"/>
          <w:szCs w:val="20"/>
          <w:lang w:eastAsia="ru-RU"/>
        </w:rPr>
      </w:pPr>
      <w:r w:rsidRPr="00490B13">
        <w:rPr>
          <w:rFonts w:ascii="Tahoma" w:eastAsia="Times New Roman" w:hAnsi="Tahoma" w:cs="Tahoma"/>
          <w:color w:val="424242"/>
          <w:sz w:val="20"/>
          <w:szCs w:val="20"/>
          <w:lang w:eastAsia="ru-RU"/>
        </w:rPr>
        <w:t>Зарождение и развитие теории массового обслуживания связано с анализом пропускной способности телефонных линий. Видный датский инженер и математик А.К. Эрланг (1878-1929 гг.), занижавшийся изучением этих проблем, опубликовал результаты своих исследований в 1917 г.</w:t>
      </w:r>
    </w:p>
    <w:p w:rsidR="00490B13" w:rsidRDefault="00490B13" w:rsidP="00490B13">
      <w:pPr>
        <w:spacing w:before="150" w:after="150" w:line="240" w:lineRule="auto"/>
        <w:ind w:left="300" w:right="300"/>
        <w:rPr>
          <w:rFonts w:ascii="Tahoma" w:eastAsia="Times New Roman" w:hAnsi="Tahoma" w:cs="Tahoma"/>
          <w:color w:val="424242"/>
          <w:sz w:val="20"/>
          <w:szCs w:val="20"/>
          <w:lang w:eastAsia="ru-RU"/>
        </w:rPr>
      </w:pPr>
      <w:r w:rsidRPr="00490B13">
        <w:rPr>
          <w:rFonts w:ascii="Tahoma" w:eastAsia="Times New Roman" w:hAnsi="Tahoma" w:cs="Tahoma"/>
          <w:color w:val="424242"/>
          <w:sz w:val="20"/>
          <w:szCs w:val="20"/>
          <w:lang w:eastAsia="ru-RU"/>
        </w:rPr>
        <w:t>Развитие сре</w:t>
      </w:r>
      <w:proofErr w:type="gramStart"/>
      <w:r w:rsidRPr="00490B13">
        <w:rPr>
          <w:rFonts w:ascii="Tahoma" w:eastAsia="Times New Roman" w:hAnsi="Tahoma" w:cs="Tahoma"/>
          <w:color w:val="424242"/>
          <w:sz w:val="20"/>
          <w:szCs w:val="20"/>
          <w:lang w:eastAsia="ru-RU"/>
        </w:rPr>
        <w:t>дств св</w:t>
      </w:r>
      <w:proofErr w:type="gramEnd"/>
      <w:r w:rsidRPr="00490B13">
        <w:rPr>
          <w:rFonts w:ascii="Tahoma" w:eastAsia="Times New Roman" w:hAnsi="Tahoma" w:cs="Tahoma"/>
          <w:color w:val="424242"/>
          <w:sz w:val="20"/>
          <w:szCs w:val="20"/>
          <w:lang w:eastAsia="ru-RU"/>
        </w:rPr>
        <w:t>язи, науки, техники и экономики расширя</w:t>
      </w:r>
      <w:r w:rsidRPr="00490B13">
        <w:rPr>
          <w:rFonts w:ascii="Tahoma" w:eastAsia="Times New Roman" w:hAnsi="Tahoma" w:cs="Tahoma"/>
          <w:color w:val="424242"/>
          <w:sz w:val="20"/>
          <w:szCs w:val="20"/>
          <w:lang w:eastAsia="ru-RU"/>
        </w:rPr>
        <w:softHyphen/>
        <w:t>ло круг задач, для решения которых использовались метода тео</w:t>
      </w:r>
      <w:r w:rsidRPr="00490B13">
        <w:rPr>
          <w:rFonts w:ascii="Tahoma" w:eastAsia="Times New Roman" w:hAnsi="Tahoma" w:cs="Tahoma"/>
          <w:color w:val="424242"/>
          <w:sz w:val="20"/>
          <w:szCs w:val="20"/>
          <w:lang w:eastAsia="ru-RU"/>
        </w:rPr>
        <w:softHyphen/>
        <w:t>рии массового обслуживания стимулировало развитие самой тео</w:t>
      </w:r>
      <w:r w:rsidRPr="00490B13">
        <w:rPr>
          <w:rFonts w:ascii="Tahoma" w:eastAsia="Times New Roman" w:hAnsi="Tahoma" w:cs="Tahoma"/>
          <w:color w:val="424242"/>
          <w:sz w:val="20"/>
          <w:szCs w:val="20"/>
          <w:lang w:eastAsia="ru-RU"/>
        </w:rPr>
        <w:softHyphen/>
        <w:t>рии. В настоящее время в качестве своеобразных СМО могут рас</w:t>
      </w:r>
      <w:r w:rsidRPr="00490B13">
        <w:rPr>
          <w:rFonts w:ascii="Tahoma" w:eastAsia="Times New Roman" w:hAnsi="Tahoma" w:cs="Tahoma"/>
          <w:color w:val="424242"/>
          <w:sz w:val="20"/>
          <w:szCs w:val="20"/>
          <w:lang w:eastAsia="ru-RU"/>
        </w:rPr>
        <w:softHyphen/>
        <w:t xml:space="preserve">сматриваться; вычислительные центры и отдельные цифровые вычислительные машины; системы сбора и обработки </w:t>
      </w:r>
      <w:proofErr w:type="gramStart"/>
      <w:r w:rsidRPr="00490B13">
        <w:rPr>
          <w:rFonts w:ascii="Tahoma" w:eastAsia="Times New Roman" w:hAnsi="Tahoma" w:cs="Tahoma"/>
          <w:color w:val="424242"/>
          <w:sz w:val="20"/>
          <w:szCs w:val="20"/>
          <w:lang w:eastAsia="ru-RU"/>
        </w:rPr>
        <w:t>информации</w:t>
      </w:r>
      <w:proofErr w:type="gramEnd"/>
      <w:r w:rsidRPr="00490B13">
        <w:rPr>
          <w:rFonts w:ascii="Tahoma" w:eastAsia="Times New Roman" w:hAnsi="Tahoma" w:cs="Tahoma"/>
          <w:color w:val="424242"/>
          <w:sz w:val="20"/>
          <w:szCs w:val="20"/>
          <w:lang w:eastAsia="ru-RU"/>
        </w:rPr>
        <w:t xml:space="preserve"> автоматизированные производственные цехи, поточные линии, ремонтные мастерские; транспортные системы; предприятия торговли, бытового обслуживания и учреждения здравоохранения.</w:t>
      </w:r>
    </w:p>
    <w:p w:rsidR="00490B13" w:rsidRDefault="00490B13" w:rsidP="00490B13">
      <w:pPr>
        <w:spacing w:before="150" w:after="150" w:line="240" w:lineRule="auto"/>
        <w:ind w:left="300" w:right="300"/>
        <w:rPr>
          <w:rFonts w:ascii="Tahoma" w:eastAsia="Times New Roman" w:hAnsi="Tahoma" w:cs="Tahoma"/>
          <w:color w:val="424242"/>
          <w:sz w:val="20"/>
          <w:szCs w:val="20"/>
          <w:lang w:eastAsia="ru-RU"/>
        </w:rPr>
      </w:pPr>
    </w:p>
    <w:p w:rsidR="00490B13" w:rsidRDefault="00490B13" w:rsidP="00490B13">
      <w:pPr>
        <w:pStyle w:val="a4"/>
        <w:ind w:left="300" w:right="300"/>
      </w:pPr>
      <w:r>
        <w:rPr>
          <w:rStyle w:val="a5"/>
          <w:u w:val="single"/>
        </w:rPr>
        <w:t>2 Классификация систем массового обслуживания</w:t>
      </w:r>
    </w:p>
    <w:p w:rsidR="00490B13" w:rsidRDefault="00490B13" w:rsidP="00490B13">
      <w:pPr>
        <w:pStyle w:val="a4"/>
        <w:ind w:left="300" w:right="300"/>
      </w:pPr>
      <w:r>
        <w:t> </w:t>
      </w:r>
    </w:p>
    <w:p w:rsidR="00490B13" w:rsidRDefault="00490B13" w:rsidP="00490B13">
      <w:pPr>
        <w:pStyle w:val="a4"/>
        <w:ind w:left="300" w:right="300"/>
      </w:pPr>
      <w:r>
        <w:t>Для задания системы массового обслуживания необходимо указать:</w:t>
      </w:r>
    </w:p>
    <w:p w:rsidR="00490B13" w:rsidRDefault="00490B13" w:rsidP="00490B13">
      <w:pPr>
        <w:pStyle w:val="a4"/>
        <w:ind w:left="300" w:right="300"/>
      </w:pPr>
      <w:r>
        <w:t>- кого (что) обслуживает система – входящий поток заявок;</w:t>
      </w:r>
    </w:p>
    <w:p w:rsidR="00490B13" w:rsidRDefault="00490B13" w:rsidP="00490B13">
      <w:pPr>
        <w:pStyle w:val="a4"/>
        <w:ind w:left="300" w:right="300"/>
      </w:pPr>
      <w:r>
        <w:t>- кто (что) производит обслуживание – множество обслуживающих приборов;</w:t>
      </w:r>
    </w:p>
    <w:p w:rsidR="00490B13" w:rsidRDefault="00490B13" w:rsidP="00490B13">
      <w:pPr>
        <w:pStyle w:val="a4"/>
        <w:ind w:left="300" w:right="300"/>
      </w:pPr>
      <w:r>
        <w:t>- как (по каким правилам) происходит обслуживание – дисциплину обслуживания.</w:t>
      </w:r>
    </w:p>
    <w:p w:rsidR="00490B13" w:rsidRDefault="00490B13" w:rsidP="00490B13">
      <w:pPr>
        <w:pStyle w:val="a4"/>
        <w:ind w:left="300" w:right="300"/>
      </w:pPr>
      <w:r>
        <w:t>Обобщенная схема СМО представлена на рис. 2, где сплошной стрелкой показан входящий поток заявок, а штриховыми стрелками – возможные пути движения заявок. Кружками на этой схеме показаны заявки, ожидающие обслуживания и очереди. Путь, по которому пройдет заявка, поступившая в систему, определяется характером заявки, сущностью процесса обслуживания и принятой в СМО дисциплиной обслуживания.</w:t>
      </w:r>
    </w:p>
    <w:tbl>
      <w:tblPr>
        <w:tblW w:w="0" w:type="auto"/>
        <w:tblCellSpacing w:w="15" w:type="dxa"/>
        <w:tblInd w:w="3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813"/>
      </w:tblGrid>
      <w:tr w:rsidR="00490B13" w:rsidRPr="00490B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Ind w:w="3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377"/>
            </w:tblGrid>
            <w:tr w:rsidR="00490B13" w:rsidRPr="00490B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90B13" w:rsidRPr="00490B13" w:rsidRDefault="00490B13" w:rsidP="00490B13">
                  <w:pPr>
                    <w:spacing w:before="150" w:after="150" w:line="240" w:lineRule="auto"/>
                    <w:ind w:left="150" w:right="150"/>
                    <w:rPr>
                      <w:rFonts w:ascii="Tahoma" w:eastAsia="Times New Roman" w:hAnsi="Tahoma" w:cs="Tahoma"/>
                      <w:color w:val="424242"/>
                      <w:sz w:val="20"/>
                      <w:szCs w:val="20"/>
                      <w:lang w:eastAsia="ru-RU"/>
                    </w:rPr>
                  </w:pPr>
                  <w:r w:rsidRPr="00490B13">
                    <w:rPr>
                      <w:rFonts w:ascii="Tahoma" w:eastAsia="Times New Roman" w:hAnsi="Tahoma" w:cs="Tahoma"/>
                      <w:i/>
                      <w:iCs/>
                      <w:color w:val="424242"/>
                      <w:sz w:val="20"/>
                      <w:szCs w:val="20"/>
                      <w:lang w:eastAsia="ru-RU"/>
                    </w:rPr>
                    <w:t>Обслуженные</w:t>
                  </w:r>
                  <w:r w:rsidRPr="00490B13">
                    <w:rPr>
                      <w:rFonts w:ascii="Tahoma" w:eastAsia="Times New Roman" w:hAnsi="Tahoma" w:cs="Tahoma"/>
                      <w:color w:val="424242"/>
                      <w:sz w:val="20"/>
                      <w:szCs w:val="20"/>
                      <w:lang w:eastAsia="ru-RU"/>
                    </w:rPr>
                    <w:t xml:space="preserve"> </w:t>
                  </w:r>
                  <w:r w:rsidRPr="00490B13">
                    <w:rPr>
                      <w:rFonts w:ascii="Tahoma" w:eastAsia="Times New Roman" w:hAnsi="Tahoma" w:cs="Tahoma"/>
                      <w:i/>
                      <w:iCs/>
                      <w:color w:val="424242"/>
                      <w:sz w:val="20"/>
                      <w:szCs w:val="20"/>
                      <w:lang w:eastAsia="ru-RU"/>
                    </w:rPr>
                    <w:t>заявки</w:t>
                  </w:r>
                  <w:r w:rsidRPr="00490B13">
                    <w:rPr>
                      <w:rFonts w:ascii="Tahoma" w:eastAsia="Times New Roman" w:hAnsi="Tahoma" w:cs="Tahoma"/>
                      <w:color w:val="424242"/>
                      <w:sz w:val="20"/>
                      <w:szCs w:val="20"/>
                      <w:lang w:eastAsia="ru-RU"/>
                    </w:rPr>
                    <w:t xml:space="preserve"> </w:t>
                  </w:r>
                </w:p>
              </w:tc>
            </w:tr>
          </w:tbl>
          <w:p w:rsidR="00490B13" w:rsidRPr="00490B13" w:rsidRDefault="00490B13" w:rsidP="00490B13">
            <w:pPr>
              <w:spacing w:before="150" w:after="150" w:line="240" w:lineRule="auto"/>
              <w:ind w:left="150" w:right="150"/>
              <w:rPr>
                <w:rFonts w:ascii="Tahoma" w:eastAsia="Times New Roman" w:hAnsi="Tahoma" w:cs="Tahoma"/>
                <w:color w:val="424242"/>
                <w:sz w:val="20"/>
                <w:szCs w:val="20"/>
                <w:lang w:eastAsia="ru-RU"/>
              </w:rPr>
            </w:pPr>
          </w:p>
        </w:tc>
      </w:tr>
    </w:tbl>
    <w:p w:rsidR="00490B13" w:rsidRPr="00490B13" w:rsidRDefault="00490B13" w:rsidP="00490B13">
      <w:pPr>
        <w:spacing w:before="150" w:after="150" w:line="240" w:lineRule="auto"/>
        <w:ind w:left="150" w:right="150"/>
        <w:rPr>
          <w:rFonts w:ascii="Tahoma" w:eastAsia="Times New Roman" w:hAnsi="Tahoma" w:cs="Tahoma"/>
          <w:color w:val="424242"/>
          <w:sz w:val="20"/>
          <w:szCs w:val="20"/>
          <w:lang w:eastAsia="ru-RU"/>
        </w:rPr>
      </w:pPr>
      <w:r>
        <w:rPr>
          <w:rFonts w:ascii="Tahoma" w:eastAsia="Times New Roman" w:hAnsi="Tahoma" w:cs="Tahoma"/>
          <w:noProof/>
          <w:color w:val="424242"/>
          <w:sz w:val="20"/>
          <w:szCs w:val="20"/>
          <w:lang w:eastAsia="ru-RU"/>
        </w:rPr>
        <w:lastRenderedPageBreak/>
        <w:drawing>
          <wp:inline distT="0" distB="0" distL="0" distR="0">
            <wp:extent cx="5876925" cy="2781300"/>
            <wp:effectExtent l="0" t="0" r="0" b="0"/>
            <wp:docPr id="67" name="Рисунок 67" descr="http://ok-t.ru/studopedia/baza11/3897298141594.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ok-t.ru/studopedia/baza11/3897298141594.files/image001.gif"/>
                    <pic:cNvPicPr>
                      <a:picLocks noChangeAspect="1" noChangeArrowheads="1"/>
                    </pic:cNvPicPr>
                  </pic:nvPicPr>
                  <pic:blipFill>
                    <a:blip r:embed="rId4" cstate="print"/>
                    <a:srcRect/>
                    <a:stretch>
                      <a:fillRect/>
                    </a:stretch>
                  </pic:blipFill>
                  <pic:spPr bwMode="auto">
                    <a:xfrm>
                      <a:off x="0" y="0"/>
                      <a:ext cx="5876925" cy="2781300"/>
                    </a:xfrm>
                    <a:prstGeom prst="rect">
                      <a:avLst/>
                    </a:prstGeom>
                    <a:noFill/>
                    <a:ln w="9525">
                      <a:noFill/>
                      <a:miter lim="800000"/>
                      <a:headEnd/>
                      <a:tailEnd/>
                    </a:ln>
                  </pic:spPr>
                </pic:pic>
              </a:graphicData>
            </a:graphic>
          </wp:inline>
        </w:drawing>
      </w:r>
    </w:p>
    <w:p w:rsidR="00490B13" w:rsidRPr="00490B13" w:rsidRDefault="00490B13" w:rsidP="00490B13">
      <w:pPr>
        <w:spacing w:before="150" w:after="150" w:line="240" w:lineRule="auto"/>
        <w:ind w:left="300" w:right="300"/>
        <w:rPr>
          <w:rFonts w:ascii="Tahoma" w:eastAsia="Times New Roman" w:hAnsi="Tahoma" w:cs="Tahoma"/>
          <w:color w:val="424242"/>
          <w:sz w:val="20"/>
          <w:szCs w:val="20"/>
          <w:lang w:eastAsia="ru-RU"/>
        </w:rPr>
      </w:pPr>
      <w:r w:rsidRPr="00490B13">
        <w:rPr>
          <w:rFonts w:ascii="Tahoma" w:eastAsia="Times New Roman" w:hAnsi="Tahoma" w:cs="Tahoma"/>
          <w:color w:val="424242"/>
          <w:sz w:val="20"/>
          <w:szCs w:val="20"/>
          <w:lang w:eastAsia="ru-RU"/>
        </w:rPr>
        <w:t>Из сказанного следует, что основными классификационными признаками, определяющими тип СМО, могут быть:</w:t>
      </w:r>
    </w:p>
    <w:p w:rsidR="00490B13" w:rsidRPr="00490B13" w:rsidRDefault="00490B13" w:rsidP="00490B13">
      <w:pPr>
        <w:spacing w:before="150" w:after="150" w:line="240" w:lineRule="auto"/>
        <w:ind w:left="300" w:right="300"/>
        <w:rPr>
          <w:rFonts w:ascii="Tahoma" w:eastAsia="Times New Roman" w:hAnsi="Tahoma" w:cs="Tahoma"/>
          <w:color w:val="424242"/>
          <w:sz w:val="20"/>
          <w:szCs w:val="20"/>
          <w:lang w:eastAsia="ru-RU"/>
        </w:rPr>
      </w:pPr>
      <w:r w:rsidRPr="00490B13">
        <w:rPr>
          <w:rFonts w:ascii="Tahoma" w:eastAsia="Times New Roman" w:hAnsi="Tahoma" w:cs="Tahoma"/>
          <w:color w:val="424242"/>
          <w:sz w:val="20"/>
          <w:szCs w:val="20"/>
          <w:lang w:eastAsia="ru-RU"/>
        </w:rPr>
        <w:t>- характер входящего потока заявок;</w:t>
      </w:r>
    </w:p>
    <w:p w:rsidR="00490B13" w:rsidRPr="00490B13" w:rsidRDefault="00490B13" w:rsidP="00490B13">
      <w:pPr>
        <w:spacing w:before="150" w:after="150" w:line="240" w:lineRule="auto"/>
        <w:ind w:left="300" w:right="300"/>
        <w:rPr>
          <w:rFonts w:ascii="Tahoma" w:eastAsia="Times New Roman" w:hAnsi="Tahoma" w:cs="Tahoma"/>
          <w:color w:val="424242"/>
          <w:sz w:val="20"/>
          <w:szCs w:val="20"/>
          <w:lang w:eastAsia="ru-RU"/>
        </w:rPr>
      </w:pPr>
      <w:r w:rsidRPr="00490B13">
        <w:rPr>
          <w:rFonts w:ascii="Tahoma" w:eastAsia="Times New Roman" w:hAnsi="Tahoma" w:cs="Tahoma"/>
          <w:color w:val="424242"/>
          <w:sz w:val="20"/>
          <w:szCs w:val="20"/>
          <w:lang w:eastAsia="ru-RU"/>
        </w:rPr>
        <w:t>- структура множества обслуживающих приборов и их основные характеристики;</w:t>
      </w:r>
    </w:p>
    <w:p w:rsidR="00490B13" w:rsidRPr="00490B13" w:rsidRDefault="00490B13" w:rsidP="00490B13">
      <w:pPr>
        <w:spacing w:before="150" w:after="150" w:line="240" w:lineRule="auto"/>
        <w:ind w:left="300" w:right="300"/>
        <w:rPr>
          <w:rFonts w:ascii="Tahoma" w:eastAsia="Times New Roman" w:hAnsi="Tahoma" w:cs="Tahoma"/>
          <w:color w:val="424242"/>
          <w:sz w:val="20"/>
          <w:szCs w:val="20"/>
          <w:lang w:eastAsia="ru-RU"/>
        </w:rPr>
      </w:pPr>
      <w:r w:rsidRPr="00490B13">
        <w:rPr>
          <w:rFonts w:ascii="Tahoma" w:eastAsia="Times New Roman" w:hAnsi="Tahoma" w:cs="Tahoma"/>
          <w:color w:val="424242"/>
          <w:sz w:val="20"/>
          <w:szCs w:val="20"/>
          <w:lang w:eastAsia="ru-RU"/>
        </w:rPr>
        <w:t>- дисциплина обслуживания.</w:t>
      </w:r>
    </w:p>
    <w:p w:rsidR="00490B13" w:rsidRPr="00490B13" w:rsidRDefault="00490B13" w:rsidP="00490B13">
      <w:pPr>
        <w:spacing w:before="150" w:after="150" w:line="240" w:lineRule="auto"/>
        <w:ind w:left="300" w:right="300"/>
        <w:rPr>
          <w:rFonts w:ascii="Tahoma" w:eastAsia="Times New Roman" w:hAnsi="Tahoma" w:cs="Tahoma"/>
          <w:color w:val="424242"/>
          <w:sz w:val="20"/>
          <w:szCs w:val="20"/>
          <w:lang w:eastAsia="ru-RU"/>
        </w:rPr>
      </w:pPr>
      <w:r w:rsidRPr="00490B13">
        <w:rPr>
          <w:rFonts w:ascii="Tahoma" w:eastAsia="Times New Roman" w:hAnsi="Tahoma" w:cs="Tahoma"/>
          <w:color w:val="424242"/>
          <w:sz w:val="20"/>
          <w:szCs w:val="20"/>
          <w:lang w:eastAsia="ru-RU"/>
        </w:rPr>
        <w:t>Классификация СМО по перечисленным признакам показана на рис. 3. Рассмотрим более подробно каждый из этих факторов.</w:t>
      </w:r>
    </w:p>
    <w:p w:rsidR="00490B13" w:rsidRPr="00490B13" w:rsidRDefault="00490B13" w:rsidP="00490B13">
      <w:pPr>
        <w:spacing w:before="150" w:after="150" w:line="240" w:lineRule="auto"/>
        <w:ind w:left="300" w:right="300"/>
        <w:rPr>
          <w:rFonts w:ascii="Tahoma" w:eastAsia="Times New Roman" w:hAnsi="Tahoma" w:cs="Tahoma"/>
          <w:color w:val="424242"/>
          <w:sz w:val="20"/>
          <w:szCs w:val="20"/>
          <w:lang w:eastAsia="ru-RU"/>
        </w:rPr>
      </w:pPr>
      <w:r w:rsidRPr="00490B13">
        <w:rPr>
          <w:rFonts w:ascii="Tahoma" w:eastAsia="Times New Roman" w:hAnsi="Tahoma" w:cs="Tahoma"/>
          <w:color w:val="424242"/>
          <w:sz w:val="20"/>
          <w:szCs w:val="20"/>
          <w:u w:val="single"/>
          <w:lang w:eastAsia="ru-RU"/>
        </w:rPr>
        <w:t>Входящий поток</w:t>
      </w:r>
      <w:r w:rsidRPr="00490B13">
        <w:rPr>
          <w:rFonts w:ascii="Tahoma" w:eastAsia="Times New Roman" w:hAnsi="Tahoma" w:cs="Tahoma"/>
          <w:color w:val="424242"/>
          <w:sz w:val="20"/>
          <w:szCs w:val="20"/>
          <w:lang w:eastAsia="ru-RU"/>
        </w:rPr>
        <w:t xml:space="preserve"> – последовательность заявок, поступающих на обслуживание в случайные моменты времени. Часто заявку отождествляют с ее материальным носителем: поток донесений, поступающих на обработку в штаб; поток информации, поступающий на обработку в ЦВМ; поток самолетов, налетающих на объект, прикрываемый средствами ПВО; поток приборов, агрегатов, машин, поступающих в ремонтную мастерскую, и т.д.</w:t>
      </w:r>
    </w:p>
    <w:p w:rsidR="00490B13" w:rsidRPr="00490B13" w:rsidRDefault="00490B13" w:rsidP="00490B13">
      <w:pPr>
        <w:spacing w:before="150" w:after="150" w:line="240" w:lineRule="auto"/>
        <w:ind w:left="300" w:right="300"/>
        <w:rPr>
          <w:rFonts w:ascii="Tahoma" w:eastAsia="Times New Roman" w:hAnsi="Tahoma" w:cs="Tahoma"/>
          <w:color w:val="424242"/>
          <w:sz w:val="20"/>
          <w:szCs w:val="20"/>
          <w:lang w:eastAsia="ru-RU"/>
        </w:rPr>
      </w:pPr>
      <w:r w:rsidRPr="00490B13">
        <w:rPr>
          <w:rFonts w:ascii="Tahoma" w:eastAsia="Times New Roman" w:hAnsi="Tahoma" w:cs="Tahoma"/>
          <w:color w:val="424242"/>
          <w:sz w:val="20"/>
          <w:szCs w:val="20"/>
          <w:lang w:eastAsia="ru-RU"/>
        </w:rPr>
        <w:t> </w:t>
      </w:r>
    </w:p>
    <w:p w:rsidR="00490B13" w:rsidRPr="00490B13" w:rsidRDefault="00490B13" w:rsidP="00490B13">
      <w:pPr>
        <w:spacing w:before="150" w:after="150" w:line="240" w:lineRule="auto"/>
        <w:ind w:left="300" w:right="300"/>
        <w:rPr>
          <w:rFonts w:ascii="Tahoma" w:eastAsia="Times New Roman" w:hAnsi="Tahoma" w:cs="Tahoma"/>
          <w:color w:val="424242"/>
          <w:sz w:val="20"/>
          <w:szCs w:val="20"/>
          <w:lang w:eastAsia="ru-RU"/>
        </w:rPr>
      </w:pPr>
      <w:r>
        <w:rPr>
          <w:rFonts w:ascii="Tahoma" w:eastAsia="Times New Roman" w:hAnsi="Tahoma" w:cs="Tahoma"/>
          <w:noProof/>
          <w:color w:val="424242"/>
          <w:sz w:val="20"/>
          <w:szCs w:val="20"/>
          <w:lang w:eastAsia="ru-RU"/>
        </w:rPr>
        <w:lastRenderedPageBreak/>
        <w:drawing>
          <wp:inline distT="0" distB="0" distL="0" distR="0">
            <wp:extent cx="5915025" cy="7096125"/>
            <wp:effectExtent l="0" t="0" r="9525" b="0"/>
            <wp:docPr id="68" name="Рисунок 68" descr="http://ok-t.ru/studopedia/baza11/3897298141594.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ok-t.ru/studopedia/baza11/3897298141594.files/image002.gif"/>
                    <pic:cNvPicPr>
                      <a:picLocks noChangeAspect="1" noChangeArrowheads="1"/>
                    </pic:cNvPicPr>
                  </pic:nvPicPr>
                  <pic:blipFill>
                    <a:blip r:embed="rId5" cstate="print"/>
                    <a:srcRect/>
                    <a:stretch>
                      <a:fillRect/>
                    </a:stretch>
                  </pic:blipFill>
                  <pic:spPr bwMode="auto">
                    <a:xfrm>
                      <a:off x="0" y="0"/>
                      <a:ext cx="5915025" cy="7096125"/>
                    </a:xfrm>
                    <a:prstGeom prst="rect">
                      <a:avLst/>
                    </a:prstGeom>
                    <a:noFill/>
                    <a:ln w="9525">
                      <a:noFill/>
                      <a:miter lim="800000"/>
                      <a:headEnd/>
                      <a:tailEnd/>
                    </a:ln>
                  </pic:spPr>
                </pic:pic>
              </a:graphicData>
            </a:graphic>
          </wp:inline>
        </w:drawing>
      </w:r>
    </w:p>
    <w:p w:rsidR="00490B13" w:rsidRPr="00490B13" w:rsidRDefault="00490B13" w:rsidP="00490B13">
      <w:pPr>
        <w:spacing w:before="150" w:after="150" w:line="240" w:lineRule="auto"/>
        <w:ind w:left="300" w:right="300"/>
        <w:rPr>
          <w:rFonts w:ascii="Tahoma" w:eastAsia="Times New Roman" w:hAnsi="Tahoma" w:cs="Tahoma"/>
          <w:color w:val="424242"/>
          <w:sz w:val="20"/>
          <w:szCs w:val="20"/>
          <w:lang w:eastAsia="ru-RU"/>
        </w:rPr>
      </w:pPr>
      <w:r w:rsidRPr="00490B13">
        <w:rPr>
          <w:rFonts w:ascii="Tahoma" w:eastAsia="Times New Roman" w:hAnsi="Tahoma" w:cs="Tahoma"/>
          <w:color w:val="424242"/>
          <w:sz w:val="20"/>
          <w:szCs w:val="20"/>
          <w:lang w:eastAsia="ru-RU"/>
        </w:rPr>
        <w:t>Если с точки зрения обслуживания все заявки равноправны, то они отличаются друг от друга только моментами поступления и образуют однородный входящий поток. Каждой заявке можно поставить в соответствие точку на оси вращения (рис. 4).</w:t>
      </w:r>
    </w:p>
    <w:p w:rsidR="00490B13" w:rsidRPr="00490B13" w:rsidRDefault="00490B13" w:rsidP="00490B13">
      <w:pPr>
        <w:spacing w:before="150" w:after="150" w:line="240" w:lineRule="auto"/>
        <w:ind w:left="300" w:right="300"/>
        <w:rPr>
          <w:rFonts w:ascii="Tahoma" w:eastAsia="Times New Roman" w:hAnsi="Tahoma" w:cs="Tahoma"/>
          <w:color w:val="424242"/>
          <w:sz w:val="20"/>
          <w:szCs w:val="20"/>
          <w:lang w:eastAsia="ru-RU"/>
        </w:rPr>
      </w:pPr>
      <w:r w:rsidRPr="00490B13">
        <w:rPr>
          <w:rFonts w:ascii="Tahoma" w:eastAsia="Times New Roman" w:hAnsi="Tahoma" w:cs="Tahoma"/>
          <w:color w:val="424242"/>
          <w:sz w:val="20"/>
          <w:szCs w:val="20"/>
          <w:lang w:eastAsia="ru-RU"/>
        </w:rPr>
        <w:t> </w:t>
      </w:r>
    </w:p>
    <w:p w:rsidR="00490B13" w:rsidRPr="00490B13" w:rsidRDefault="00490B13" w:rsidP="00490B13">
      <w:pPr>
        <w:spacing w:before="150" w:after="150" w:line="240" w:lineRule="auto"/>
        <w:ind w:left="300" w:right="300"/>
        <w:rPr>
          <w:rFonts w:ascii="Tahoma" w:eastAsia="Times New Roman" w:hAnsi="Tahoma" w:cs="Tahoma"/>
          <w:color w:val="424242"/>
          <w:sz w:val="20"/>
          <w:szCs w:val="20"/>
          <w:lang w:eastAsia="ru-RU"/>
        </w:rPr>
      </w:pPr>
      <w:r>
        <w:rPr>
          <w:rFonts w:ascii="Tahoma" w:eastAsia="Times New Roman" w:hAnsi="Tahoma" w:cs="Tahoma"/>
          <w:noProof/>
          <w:color w:val="424242"/>
          <w:sz w:val="20"/>
          <w:szCs w:val="20"/>
          <w:lang w:eastAsia="ru-RU"/>
        </w:rPr>
        <w:lastRenderedPageBreak/>
        <w:drawing>
          <wp:inline distT="0" distB="0" distL="0" distR="0">
            <wp:extent cx="6286500" cy="1247775"/>
            <wp:effectExtent l="0" t="0" r="0" b="0"/>
            <wp:docPr id="69" name="Рисунок 69" descr="http://ok-t.ru/studopedia/baza11/3897298141594.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ok-t.ru/studopedia/baza11/3897298141594.files/image003.gif"/>
                    <pic:cNvPicPr>
                      <a:picLocks noChangeAspect="1" noChangeArrowheads="1"/>
                    </pic:cNvPicPr>
                  </pic:nvPicPr>
                  <pic:blipFill>
                    <a:blip r:embed="rId6" cstate="print"/>
                    <a:srcRect/>
                    <a:stretch>
                      <a:fillRect/>
                    </a:stretch>
                  </pic:blipFill>
                  <pic:spPr bwMode="auto">
                    <a:xfrm>
                      <a:off x="0" y="0"/>
                      <a:ext cx="6286500" cy="1247775"/>
                    </a:xfrm>
                    <a:prstGeom prst="rect">
                      <a:avLst/>
                    </a:prstGeom>
                    <a:noFill/>
                    <a:ln w="9525">
                      <a:noFill/>
                      <a:miter lim="800000"/>
                      <a:headEnd/>
                      <a:tailEnd/>
                    </a:ln>
                  </pic:spPr>
                </pic:pic>
              </a:graphicData>
            </a:graphic>
          </wp:inline>
        </w:drawing>
      </w:r>
      <w:r w:rsidRPr="00490B13">
        <w:rPr>
          <w:rFonts w:ascii="Tahoma" w:eastAsia="Times New Roman" w:hAnsi="Tahoma" w:cs="Tahoma"/>
          <w:color w:val="424242"/>
          <w:sz w:val="20"/>
          <w:szCs w:val="20"/>
          <w:lang w:eastAsia="ru-RU"/>
        </w:rPr>
        <w:t xml:space="preserve">Наиболее полной характеристикой входящего потока является многомерный закон распределения моментов поступления заявок </w:t>
      </w:r>
      <w:r w:rsidRPr="00490B13">
        <w:rPr>
          <w:rFonts w:ascii="Tahoma" w:eastAsia="Times New Roman" w:hAnsi="Tahoma" w:cs="Tahoma"/>
          <w:i/>
          <w:iCs/>
          <w:color w:val="424242"/>
          <w:sz w:val="20"/>
          <w:szCs w:val="20"/>
          <w:lang w:eastAsia="ru-RU"/>
        </w:rPr>
        <w:t>t</w:t>
      </w:r>
      <w:r w:rsidRPr="00490B13">
        <w:rPr>
          <w:rFonts w:ascii="Tahoma" w:eastAsia="Times New Roman" w:hAnsi="Tahoma" w:cs="Tahoma"/>
          <w:i/>
          <w:iCs/>
          <w:color w:val="424242"/>
          <w:sz w:val="20"/>
          <w:szCs w:val="20"/>
          <w:vertAlign w:val="subscript"/>
          <w:lang w:eastAsia="ru-RU"/>
        </w:rPr>
        <w:t>1</w:t>
      </w:r>
      <w:r w:rsidRPr="00490B13">
        <w:rPr>
          <w:rFonts w:ascii="Tahoma" w:eastAsia="Times New Roman" w:hAnsi="Tahoma" w:cs="Tahoma"/>
          <w:i/>
          <w:iCs/>
          <w:color w:val="424242"/>
          <w:sz w:val="20"/>
          <w:szCs w:val="20"/>
          <w:lang w:eastAsia="ru-RU"/>
        </w:rPr>
        <w:t>,t</w:t>
      </w:r>
      <w:r w:rsidRPr="00490B13">
        <w:rPr>
          <w:rFonts w:ascii="Tahoma" w:eastAsia="Times New Roman" w:hAnsi="Tahoma" w:cs="Tahoma"/>
          <w:i/>
          <w:iCs/>
          <w:color w:val="424242"/>
          <w:sz w:val="20"/>
          <w:szCs w:val="20"/>
          <w:vertAlign w:val="subscript"/>
          <w:lang w:eastAsia="ru-RU"/>
        </w:rPr>
        <w:t>2</w:t>
      </w:r>
      <w:r w:rsidRPr="00490B13">
        <w:rPr>
          <w:rFonts w:ascii="Tahoma" w:eastAsia="Times New Roman" w:hAnsi="Tahoma" w:cs="Tahoma"/>
          <w:i/>
          <w:iCs/>
          <w:color w:val="424242"/>
          <w:sz w:val="20"/>
          <w:szCs w:val="20"/>
          <w:lang w:eastAsia="ru-RU"/>
        </w:rPr>
        <w:t>,…,</w:t>
      </w:r>
      <w:proofErr w:type="spellStart"/>
      <w:r w:rsidRPr="00490B13">
        <w:rPr>
          <w:rFonts w:ascii="Tahoma" w:eastAsia="Times New Roman" w:hAnsi="Tahoma" w:cs="Tahoma"/>
          <w:i/>
          <w:iCs/>
          <w:color w:val="424242"/>
          <w:sz w:val="20"/>
          <w:szCs w:val="20"/>
          <w:lang w:eastAsia="ru-RU"/>
        </w:rPr>
        <w:t>t</w:t>
      </w:r>
      <w:r w:rsidRPr="00490B13">
        <w:rPr>
          <w:rFonts w:ascii="Tahoma" w:eastAsia="Times New Roman" w:hAnsi="Tahoma" w:cs="Tahoma"/>
          <w:i/>
          <w:iCs/>
          <w:color w:val="424242"/>
          <w:sz w:val="20"/>
          <w:szCs w:val="20"/>
          <w:vertAlign w:val="subscript"/>
          <w:lang w:eastAsia="ru-RU"/>
        </w:rPr>
        <w:t>k</w:t>
      </w:r>
      <w:proofErr w:type="spellEnd"/>
      <w:r w:rsidRPr="00490B13">
        <w:rPr>
          <w:rFonts w:ascii="Tahoma" w:eastAsia="Times New Roman" w:hAnsi="Tahoma" w:cs="Tahoma"/>
          <w:i/>
          <w:iCs/>
          <w:color w:val="424242"/>
          <w:sz w:val="20"/>
          <w:szCs w:val="20"/>
          <w:lang w:eastAsia="ru-RU"/>
        </w:rPr>
        <w:t xml:space="preserve"> </w:t>
      </w:r>
      <w:r w:rsidRPr="00490B13">
        <w:rPr>
          <w:rFonts w:ascii="Tahoma" w:eastAsia="Times New Roman" w:hAnsi="Tahoma" w:cs="Tahoma"/>
          <w:color w:val="424242"/>
          <w:sz w:val="20"/>
          <w:szCs w:val="20"/>
          <w:lang w:eastAsia="ru-RU"/>
        </w:rPr>
        <w:t xml:space="preserve">или интервалов времени между заявками </w:t>
      </w:r>
      <w:r w:rsidRPr="00490B13">
        <w:rPr>
          <w:rFonts w:ascii="Tahoma" w:eastAsia="Times New Roman" w:hAnsi="Tahoma" w:cs="Tahoma"/>
          <w:i/>
          <w:iCs/>
          <w:color w:val="424242"/>
          <w:sz w:val="20"/>
          <w:szCs w:val="20"/>
          <w:lang w:eastAsia="ru-RU"/>
        </w:rPr>
        <w:t>z</w:t>
      </w:r>
      <w:r w:rsidRPr="00490B13">
        <w:rPr>
          <w:rFonts w:ascii="Tahoma" w:eastAsia="Times New Roman" w:hAnsi="Tahoma" w:cs="Tahoma"/>
          <w:i/>
          <w:iCs/>
          <w:color w:val="424242"/>
          <w:sz w:val="20"/>
          <w:szCs w:val="20"/>
          <w:vertAlign w:val="subscript"/>
          <w:lang w:eastAsia="ru-RU"/>
        </w:rPr>
        <w:t>1</w:t>
      </w:r>
      <w:r w:rsidRPr="00490B13">
        <w:rPr>
          <w:rFonts w:ascii="Tahoma" w:eastAsia="Times New Roman" w:hAnsi="Tahoma" w:cs="Tahoma"/>
          <w:i/>
          <w:iCs/>
          <w:color w:val="424242"/>
          <w:sz w:val="20"/>
          <w:szCs w:val="20"/>
          <w:lang w:eastAsia="ru-RU"/>
        </w:rPr>
        <w:t>=t</w:t>
      </w:r>
      <w:r w:rsidRPr="00490B13">
        <w:rPr>
          <w:rFonts w:ascii="Tahoma" w:eastAsia="Times New Roman" w:hAnsi="Tahoma" w:cs="Tahoma"/>
          <w:i/>
          <w:iCs/>
          <w:color w:val="424242"/>
          <w:sz w:val="20"/>
          <w:szCs w:val="20"/>
          <w:vertAlign w:val="subscript"/>
          <w:lang w:eastAsia="ru-RU"/>
        </w:rPr>
        <w:t>1</w:t>
      </w:r>
      <w:r w:rsidRPr="00490B13">
        <w:rPr>
          <w:rFonts w:ascii="Tahoma" w:eastAsia="Times New Roman" w:hAnsi="Tahoma" w:cs="Tahoma"/>
          <w:i/>
          <w:iCs/>
          <w:color w:val="424242"/>
          <w:sz w:val="20"/>
          <w:szCs w:val="20"/>
          <w:lang w:eastAsia="ru-RU"/>
        </w:rPr>
        <w:t>, z</w:t>
      </w:r>
      <w:r w:rsidRPr="00490B13">
        <w:rPr>
          <w:rFonts w:ascii="Tahoma" w:eastAsia="Times New Roman" w:hAnsi="Tahoma" w:cs="Tahoma"/>
          <w:i/>
          <w:iCs/>
          <w:color w:val="424242"/>
          <w:sz w:val="20"/>
          <w:szCs w:val="20"/>
          <w:vertAlign w:val="subscript"/>
          <w:lang w:eastAsia="ru-RU"/>
        </w:rPr>
        <w:t>2</w:t>
      </w:r>
      <w:r w:rsidRPr="00490B13">
        <w:rPr>
          <w:rFonts w:ascii="Tahoma" w:eastAsia="Times New Roman" w:hAnsi="Tahoma" w:cs="Tahoma"/>
          <w:i/>
          <w:iCs/>
          <w:color w:val="424242"/>
          <w:sz w:val="20"/>
          <w:szCs w:val="20"/>
          <w:lang w:eastAsia="ru-RU"/>
        </w:rPr>
        <w:t>=t</w:t>
      </w:r>
      <w:r w:rsidRPr="00490B13">
        <w:rPr>
          <w:rFonts w:ascii="Tahoma" w:eastAsia="Times New Roman" w:hAnsi="Tahoma" w:cs="Tahoma"/>
          <w:i/>
          <w:iCs/>
          <w:color w:val="424242"/>
          <w:sz w:val="20"/>
          <w:szCs w:val="20"/>
          <w:vertAlign w:val="subscript"/>
          <w:lang w:eastAsia="ru-RU"/>
        </w:rPr>
        <w:t>2</w:t>
      </w:r>
      <w:r w:rsidRPr="00490B13">
        <w:rPr>
          <w:rFonts w:ascii="Tahoma" w:eastAsia="Times New Roman" w:hAnsi="Tahoma" w:cs="Tahoma"/>
          <w:i/>
          <w:iCs/>
          <w:color w:val="424242"/>
          <w:sz w:val="20"/>
          <w:szCs w:val="20"/>
          <w:lang w:eastAsia="ru-RU"/>
        </w:rPr>
        <w:t>-t</w:t>
      </w:r>
      <w:r w:rsidRPr="00490B13">
        <w:rPr>
          <w:rFonts w:ascii="Tahoma" w:eastAsia="Times New Roman" w:hAnsi="Tahoma" w:cs="Tahoma"/>
          <w:i/>
          <w:iCs/>
          <w:color w:val="424242"/>
          <w:sz w:val="20"/>
          <w:szCs w:val="20"/>
          <w:vertAlign w:val="subscript"/>
          <w:lang w:eastAsia="ru-RU"/>
        </w:rPr>
        <w:t>1</w:t>
      </w:r>
      <w:r w:rsidRPr="00490B13">
        <w:rPr>
          <w:rFonts w:ascii="Tahoma" w:eastAsia="Times New Roman" w:hAnsi="Tahoma" w:cs="Tahoma"/>
          <w:i/>
          <w:iCs/>
          <w:color w:val="424242"/>
          <w:sz w:val="20"/>
          <w:szCs w:val="20"/>
          <w:lang w:eastAsia="ru-RU"/>
        </w:rPr>
        <w:t>,…</w:t>
      </w:r>
    </w:p>
    <w:p w:rsidR="00490B13" w:rsidRPr="00490B13" w:rsidRDefault="00490B13" w:rsidP="00490B13">
      <w:pPr>
        <w:spacing w:before="150" w:after="150" w:line="240" w:lineRule="auto"/>
        <w:ind w:left="300" w:right="300"/>
        <w:rPr>
          <w:rFonts w:ascii="Tahoma" w:eastAsia="Times New Roman" w:hAnsi="Tahoma" w:cs="Tahoma"/>
          <w:color w:val="424242"/>
          <w:sz w:val="20"/>
          <w:szCs w:val="20"/>
          <w:lang w:eastAsia="ru-RU"/>
        </w:rPr>
      </w:pPr>
      <w:r w:rsidRPr="00490B13">
        <w:rPr>
          <w:rFonts w:ascii="Tahoma" w:eastAsia="Times New Roman" w:hAnsi="Tahoma" w:cs="Tahoma"/>
          <w:color w:val="424242"/>
          <w:sz w:val="20"/>
          <w:szCs w:val="20"/>
          <w:lang w:eastAsia="ru-RU"/>
        </w:rPr>
        <w:t xml:space="preserve">При исследовании СМО необходимо учитывать, является ли поток заявок </w:t>
      </w:r>
      <w:proofErr w:type="gramStart"/>
      <w:r w:rsidRPr="00490B13">
        <w:rPr>
          <w:rFonts w:ascii="Tahoma" w:eastAsia="Times New Roman" w:hAnsi="Tahoma" w:cs="Tahoma"/>
          <w:color w:val="424242"/>
          <w:sz w:val="20"/>
          <w:szCs w:val="20"/>
          <w:lang w:eastAsia="ru-RU"/>
        </w:rPr>
        <w:t>ограниченным</w:t>
      </w:r>
      <w:proofErr w:type="gramEnd"/>
      <w:r w:rsidRPr="00490B13">
        <w:rPr>
          <w:rFonts w:ascii="Tahoma" w:eastAsia="Times New Roman" w:hAnsi="Tahoma" w:cs="Tahoma"/>
          <w:color w:val="424242"/>
          <w:sz w:val="20"/>
          <w:szCs w:val="20"/>
          <w:lang w:eastAsia="ru-RU"/>
        </w:rPr>
        <w:t xml:space="preserve"> и зависят ля его параметры от процесса обслуживания. СМО, у которых входящий поток заявок является неограниченным, называются разомкнутыми. СМО с ограниченным потоком заявок называются замкнутыми.</w:t>
      </w:r>
    </w:p>
    <w:p w:rsidR="00490B13" w:rsidRPr="00490B13" w:rsidRDefault="00490B13" w:rsidP="00490B13">
      <w:pPr>
        <w:spacing w:before="150" w:after="150" w:line="240" w:lineRule="auto"/>
        <w:ind w:left="300" w:right="300"/>
        <w:rPr>
          <w:rFonts w:ascii="Tahoma" w:eastAsia="Times New Roman" w:hAnsi="Tahoma" w:cs="Tahoma"/>
          <w:color w:val="424242"/>
          <w:sz w:val="20"/>
          <w:szCs w:val="20"/>
          <w:lang w:eastAsia="ru-RU"/>
        </w:rPr>
      </w:pPr>
      <w:proofErr w:type="gramStart"/>
      <w:r w:rsidRPr="00490B13">
        <w:rPr>
          <w:rFonts w:ascii="Tahoma" w:eastAsia="Times New Roman" w:hAnsi="Tahoma" w:cs="Tahoma"/>
          <w:color w:val="424242"/>
          <w:sz w:val="20"/>
          <w:szCs w:val="20"/>
          <w:lang w:eastAsia="ru-RU"/>
        </w:rPr>
        <w:t>Типичным примером замкнутой СМО является система «вычислительные устройства – инженеры по ремонту», например, в крупном вычислительном центре, в которой инженеры-ремонтники обслуживают конечную группу устройств.</w:t>
      </w:r>
      <w:proofErr w:type="gramEnd"/>
      <w:r w:rsidRPr="00490B13">
        <w:rPr>
          <w:rFonts w:ascii="Tahoma" w:eastAsia="Times New Roman" w:hAnsi="Tahoma" w:cs="Tahoma"/>
          <w:color w:val="424242"/>
          <w:sz w:val="20"/>
          <w:szCs w:val="20"/>
          <w:lang w:eastAsia="ru-RU"/>
        </w:rPr>
        <w:t xml:space="preserve"> В этой системе поток устройств, требующих ремонта, существенно зависит от процесса обслуживания: очередная заявка может поступить на ремонт устройства только после устранения предыдущей неисправности, т.е. общее число заявок не может превысить число вычислительных устройств.</w:t>
      </w:r>
    </w:p>
    <w:p w:rsidR="00490B13" w:rsidRPr="00490B13" w:rsidRDefault="00490B13" w:rsidP="00490B13">
      <w:pPr>
        <w:spacing w:before="150" w:after="150" w:line="240" w:lineRule="auto"/>
        <w:ind w:left="300" w:right="300"/>
        <w:rPr>
          <w:rFonts w:ascii="Tahoma" w:eastAsia="Times New Roman" w:hAnsi="Tahoma" w:cs="Tahoma"/>
          <w:color w:val="424242"/>
          <w:sz w:val="20"/>
          <w:szCs w:val="20"/>
          <w:lang w:eastAsia="ru-RU"/>
        </w:rPr>
      </w:pPr>
      <w:r w:rsidRPr="00490B13">
        <w:rPr>
          <w:rFonts w:ascii="Tahoma" w:eastAsia="Times New Roman" w:hAnsi="Tahoma" w:cs="Tahoma"/>
          <w:color w:val="424242"/>
          <w:sz w:val="20"/>
          <w:szCs w:val="20"/>
          <w:u w:val="single"/>
          <w:lang w:eastAsia="ru-RU"/>
        </w:rPr>
        <w:t>Обслуживающий прибор</w:t>
      </w:r>
      <w:r w:rsidRPr="00490B13">
        <w:rPr>
          <w:rFonts w:ascii="Tahoma" w:eastAsia="Times New Roman" w:hAnsi="Tahoma" w:cs="Tahoma"/>
          <w:color w:val="424242"/>
          <w:sz w:val="20"/>
          <w:szCs w:val="20"/>
          <w:lang w:eastAsia="ru-RU"/>
        </w:rPr>
        <w:t xml:space="preserve"> (канал) – это материальный объект или совокупность материальных объектов, одновременно участвующих в обслуживании заявки.</w:t>
      </w:r>
    </w:p>
    <w:p w:rsidR="00490B13" w:rsidRDefault="00490B13" w:rsidP="00490B13">
      <w:pPr>
        <w:pStyle w:val="a4"/>
        <w:ind w:left="300" w:right="300"/>
      </w:pPr>
      <w:r>
        <w:t xml:space="preserve">каждый момент времени может обслужить только одну заявку. Пример - оптический канал наведения ПТРК может одновременно наводить только один ПТУР, это типичный пример </w:t>
      </w:r>
      <w:proofErr w:type="gramStart"/>
      <w:r>
        <w:t>одноканальной</w:t>
      </w:r>
      <w:proofErr w:type="gramEnd"/>
      <w:r>
        <w:t xml:space="preserve"> СМО.</w:t>
      </w:r>
    </w:p>
    <w:p w:rsidR="00490B13" w:rsidRDefault="00490B13" w:rsidP="00490B13">
      <w:pPr>
        <w:pStyle w:val="a4"/>
        <w:ind w:left="300" w:right="300"/>
      </w:pPr>
      <w:r>
        <w:t> </w:t>
      </w:r>
    </w:p>
    <w:p w:rsidR="00490B13" w:rsidRDefault="00490B13" w:rsidP="00490B13">
      <w:pPr>
        <w:pStyle w:val="a4"/>
        <w:ind w:left="300" w:right="300"/>
      </w:pPr>
      <w:r>
        <w:t>Ракетный комплекс имеющий в своем составе несколько пусковых установо</w:t>
      </w:r>
      <w:proofErr w:type="gramStart"/>
      <w:r>
        <w:t>к-</w:t>
      </w:r>
      <w:proofErr w:type="gramEnd"/>
      <w:r>
        <w:t xml:space="preserve"> типичный пример многоканальной СМО.</w:t>
      </w:r>
    </w:p>
    <w:p w:rsidR="00490B13" w:rsidRDefault="00490B13" w:rsidP="00490B13">
      <w:pPr>
        <w:pStyle w:val="a4"/>
        <w:ind w:left="300" w:right="300"/>
      </w:pPr>
      <w:r>
        <w:t>Основным параметром обслуживающего прибора является время обслуживания заявки, которое в общем случае представляет собой случайную величину и поэтому полностью определяется законом ее распределения.</w:t>
      </w:r>
    </w:p>
    <w:p w:rsidR="00490B13" w:rsidRDefault="00490B13" w:rsidP="00490B13">
      <w:pPr>
        <w:pStyle w:val="a4"/>
        <w:ind w:left="300" w:right="300"/>
      </w:pPr>
      <w:r>
        <w:rPr>
          <w:noProof/>
        </w:rPr>
        <w:drawing>
          <wp:inline distT="0" distB="0" distL="0" distR="0">
            <wp:extent cx="1381125" cy="276225"/>
            <wp:effectExtent l="0" t="0" r="9525" b="0"/>
            <wp:docPr id="78" name="Рисунок 78" descr="http://ok-t.ru/studopedia/baza11/3897298141594.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ok-t.ru/studopedia/baza11/3897298141594.files/image009.gif"/>
                    <pic:cNvPicPr>
                      <a:picLocks noChangeAspect="1" noChangeArrowheads="1"/>
                    </pic:cNvPicPr>
                  </pic:nvPicPr>
                  <pic:blipFill>
                    <a:blip r:embed="rId7" cstate="print"/>
                    <a:srcRect/>
                    <a:stretch>
                      <a:fillRect/>
                    </a:stretch>
                  </pic:blipFill>
                  <pic:spPr bwMode="auto">
                    <a:xfrm>
                      <a:off x="0" y="0"/>
                      <a:ext cx="1381125" cy="276225"/>
                    </a:xfrm>
                    <a:prstGeom prst="rect">
                      <a:avLst/>
                    </a:prstGeom>
                    <a:noFill/>
                    <a:ln w="9525">
                      <a:noFill/>
                      <a:miter lim="800000"/>
                      <a:headEnd/>
                      <a:tailEnd/>
                    </a:ln>
                  </pic:spPr>
                </pic:pic>
              </a:graphicData>
            </a:graphic>
          </wp:inline>
        </w:drawing>
      </w:r>
      <w:r>
        <w:t>, (2.1)</w:t>
      </w:r>
    </w:p>
    <w:p w:rsidR="00490B13" w:rsidRDefault="00490B13" w:rsidP="00490B13">
      <w:pPr>
        <w:pStyle w:val="a4"/>
        <w:ind w:left="300" w:right="300"/>
      </w:pPr>
      <w:r>
        <w:t xml:space="preserve">где </w:t>
      </w:r>
      <w:r>
        <w:rPr>
          <w:i/>
          <w:iCs/>
        </w:rPr>
        <w:t>P[</w:t>
      </w:r>
      <w:proofErr w:type="spellStart"/>
      <w:proofErr w:type="gramStart"/>
      <w:r>
        <w:rPr>
          <w:i/>
          <w:iCs/>
        </w:rPr>
        <w:t>t</w:t>
      </w:r>
      <w:proofErr w:type="gramEnd"/>
      <w:r>
        <w:rPr>
          <w:i/>
          <w:iCs/>
          <w:vertAlign w:val="subscript"/>
        </w:rPr>
        <w:t>обсл</w:t>
      </w:r>
      <w:proofErr w:type="spellEnd"/>
      <w:r>
        <w:rPr>
          <w:i/>
          <w:iCs/>
        </w:rPr>
        <w:t>&lt;</w:t>
      </w:r>
      <w:proofErr w:type="spellStart"/>
      <w:r>
        <w:rPr>
          <w:i/>
          <w:iCs/>
        </w:rPr>
        <w:t>t</w:t>
      </w:r>
      <w:proofErr w:type="spellEnd"/>
      <w:r>
        <w:rPr>
          <w:i/>
          <w:iCs/>
        </w:rPr>
        <w:t>]</w:t>
      </w:r>
      <w:r>
        <w:t xml:space="preserve"> – вероятность того, что время обслуживания не превосходит некоторой величины </w:t>
      </w:r>
      <w:proofErr w:type="spellStart"/>
      <w:r>
        <w:rPr>
          <w:i/>
          <w:iCs/>
        </w:rPr>
        <w:t>t</w:t>
      </w:r>
      <w:proofErr w:type="spellEnd"/>
      <w:r>
        <w:t>. Очевидно, что обслуживающий прибор можно рассматривать как источник потока обслуженных заявок. Параметры этого потока определяются законом (2.1), входящим потоком и дисциплиной обслуживания.</w:t>
      </w:r>
    </w:p>
    <w:p w:rsidR="00490B13" w:rsidRDefault="00490B13" w:rsidP="00490B13">
      <w:pPr>
        <w:pStyle w:val="a4"/>
        <w:ind w:left="300" w:right="300"/>
      </w:pPr>
      <w:r>
        <w:t>Обычно полагают, что обслуживающий прибор может находиться только в двух состояниях: «занят», «свободен». Однако в реальных системах необходимо учитывать также и другие возможности:</w:t>
      </w:r>
    </w:p>
    <w:p w:rsidR="00490B13" w:rsidRDefault="00490B13" w:rsidP="00490B13">
      <w:pPr>
        <w:pStyle w:val="a4"/>
        <w:ind w:left="300" w:right="300"/>
      </w:pPr>
      <w:r>
        <w:t>- к обслуживанию очередной заявки прибор может приступать только через некоторое время (вообще говоря, случайное) время после обслуживания предыдущей заявки (например, артиллерийское орудие необходимо перезарядить);</w:t>
      </w:r>
    </w:p>
    <w:p w:rsidR="00490B13" w:rsidRDefault="00490B13" w:rsidP="00490B13">
      <w:pPr>
        <w:pStyle w:val="a4"/>
        <w:ind w:left="300" w:right="300"/>
      </w:pPr>
      <w:r>
        <w:t>- для перехода прибора из состояния «свободен» в состояние «занят» требуется также некоторое время (например, прогрев прибора перед работой);</w:t>
      </w:r>
    </w:p>
    <w:p w:rsidR="00490B13" w:rsidRDefault="00490B13" w:rsidP="00490B13">
      <w:pPr>
        <w:pStyle w:val="a4"/>
        <w:ind w:left="300" w:right="300"/>
      </w:pPr>
      <w:r>
        <w:t>- во время обслуживания приборы могут выходить из строя.</w:t>
      </w:r>
    </w:p>
    <w:p w:rsidR="00490B13" w:rsidRDefault="00490B13" w:rsidP="00490B13">
      <w:pPr>
        <w:pStyle w:val="a4"/>
        <w:ind w:left="300" w:right="300"/>
      </w:pPr>
      <w:r>
        <w:t>Способы учета указанных возможностей зависят от конкретных условий решаемой задачи.</w:t>
      </w:r>
    </w:p>
    <w:p w:rsidR="00490B13" w:rsidRDefault="00490B13" w:rsidP="00490B13">
      <w:pPr>
        <w:pStyle w:val="a4"/>
        <w:ind w:left="300" w:right="300"/>
      </w:pPr>
      <w:r>
        <w:lastRenderedPageBreak/>
        <w:t>В дальнейшем мы всегда будем предполагать, что время обслуживания – это время от начала момента обслуживания заявки до момента готовности прибора к обслуживанию очередной заявки.</w:t>
      </w:r>
    </w:p>
    <w:p w:rsidR="00490B13" w:rsidRDefault="00490B13" w:rsidP="00490B13">
      <w:pPr>
        <w:pStyle w:val="a4"/>
        <w:ind w:left="300" w:right="300"/>
      </w:pPr>
      <w:r>
        <w:t>При рассмотрении множества обслуживаемых приборов необходимо учитывать:</w:t>
      </w:r>
    </w:p>
    <w:p w:rsidR="00490B13" w:rsidRDefault="00490B13" w:rsidP="00490B13">
      <w:pPr>
        <w:pStyle w:val="a4"/>
        <w:ind w:left="300" w:right="300"/>
      </w:pPr>
      <w:r>
        <w:t>- число обслуживаемых приборов;</w:t>
      </w:r>
    </w:p>
    <w:p w:rsidR="00490B13" w:rsidRDefault="00490B13" w:rsidP="00490B13">
      <w:pPr>
        <w:pStyle w:val="a4"/>
        <w:ind w:left="300" w:right="300"/>
      </w:pPr>
      <w:r>
        <w:t>- взаимное расположение приборов и взаимосвязь между ними в процессе обслуживания заявок;</w:t>
      </w:r>
    </w:p>
    <w:p w:rsidR="00490B13" w:rsidRDefault="00490B13" w:rsidP="00490B13">
      <w:pPr>
        <w:pStyle w:val="a4"/>
        <w:ind w:left="300" w:right="300"/>
      </w:pPr>
      <w:r>
        <w:t xml:space="preserve">- </w:t>
      </w:r>
      <w:proofErr w:type="spellStart"/>
      <w:r>
        <w:t>полнодоступность</w:t>
      </w:r>
      <w:proofErr w:type="spellEnd"/>
      <w:r>
        <w:t xml:space="preserve"> системы, т.е. возможность обслуживания каждым прибором любой заявки (если это условие не выполняется, то система является неполнодоступной);</w:t>
      </w:r>
    </w:p>
    <w:p w:rsidR="00490B13" w:rsidRDefault="00490B13" w:rsidP="00490B13">
      <w:pPr>
        <w:pStyle w:val="a4"/>
        <w:ind w:left="300" w:right="300"/>
      </w:pPr>
      <w:r>
        <w:t>- однотипность обслуживаемых приборов (приборы однотипны, если характеризуются одним и тем же законом распределения времени обслуживания).</w:t>
      </w:r>
    </w:p>
    <w:p w:rsidR="00490B13" w:rsidRDefault="00490B13" w:rsidP="00490B13">
      <w:pPr>
        <w:pStyle w:val="a4"/>
        <w:ind w:left="300" w:right="300"/>
      </w:pPr>
      <w:r>
        <w:t>Перечисленные факторы определяют структуру СМО.</w:t>
      </w:r>
    </w:p>
    <w:p w:rsidR="00490B13" w:rsidRDefault="00490B13" w:rsidP="00490B13">
      <w:pPr>
        <w:pStyle w:val="a4"/>
        <w:ind w:left="300" w:right="300"/>
      </w:pPr>
      <w:r>
        <w:t xml:space="preserve">По числу обслуживающих приборов различают одноканальные многоканальные системы массового обслуживания. </w:t>
      </w:r>
      <w:proofErr w:type="gramStart"/>
      <w:r>
        <w:t>Многоканальная</w:t>
      </w:r>
      <w:proofErr w:type="gramEnd"/>
      <w:r>
        <w:t xml:space="preserve"> СМО схематически изображена на рис. 2.4. В этой системе все обслуживающие приборы (ОП) выполняют однородные операции обслуживания, т.е. осуществляется параллельное обслуживание. Заявка считается обслуженной системой, если она обнаружена одним из ее каналов (приборов).</w:t>
      </w:r>
    </w:p>
    <w:p w:rsidR="00DF6634" w:rsidRPr="00DF6634" w:rsidRDefault="00DF6634" w:rsidP="00DF6634">
      <w:pPr>
        <w:spacing w:before="150" w:after="150" w:line="240" w:lineRule="auto"/>
        <w:ind w:left="150" w:right="150"/>
        <w:rPr>
          <w:rFonts w:ascii="Tahoma" w:eastAsia="Times New Roman" w:hAnsi="Tahoma" w:cs="Tahoma"/>
          <w:color w:val="424242"/>
          <w:sz w:val="20"/>
          <w:szCs w:val="20"/>
          <w:lang w:eastAsia="ru-RU"/>
        </w:rPr>
      </w:pPr>
      <w:r w:rsidRPr="00DF6634">
        <w:rPr>
          <w:rFonts w:ascii="Tahoma" w:eastAsia="Times New Roman" w:hAnsi="Tahoma" w:cs="Tahoma"/>
          <w:color w:val="424242"/>
          <w:sz w:val="20"/>
          <w:szCs w:val="20"/>
          <w:lang w:eastAsia="ru-RU"/>
        </w:rPr>
        <w:t xml:space="preserve">Пример </w:t>
      </w:r>
      <w:proofErr w:type="gramStart"/>
      <w:r w:rsidRPr="00DF6634">
        <w:rPr>
          <w:rFonts w:ascii="Tahoma" w:eastAsia="Times New Roman" w:hAnsi="Tahoma" w:cs="Tahoma"/>
          <w:color w:val="424242"/>
          <w:sz w:val="20"/>
          <w:szCs w:val="20"/>
          <w:lang w:eastAsia="ru-RU"/>
        </w:rPr>
        <w:t>двухканальной</w:t>
      </w:r>
      <w:proofErr w:type="gramEnd"/>
      <w:r w:rsidRPr="00DF6634">
        <w:rPr>
          <w:rFonts w:ascii="Tahoma" w:eastAsia="Times New Roman" w:hAnsi="Tahoma" w:cs="Tahoma"/>
          <w:color w:val="424242"/>
          <w:sz w:val="20"/>
          <w:szCs w:val="20"/>
          <w:lang w:eastAsia="ru-RU"/>
        </w:rPr>
        <w:t xml:space="preserve"> СМО – </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sidRPr="00DF6634">
        <w:rPr>
          <w:rFonts w:ascii="Tahoma" w:eastAsia="Times New Roman" w:hAnsi="Tahoma" w:cs="Tahoma"/>
          <w:color w:val="424242"/>
          <w:sz w:val="20"/>
          <w:szCs w:val="20"/>
          <w:lang w:eastAsia="ru-RU"/>
        </w:rPr>
        <w:t>боевая машина ЗПРК «Панцирь»,</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sidRPr="00DF6634">
        <w:rPr>
          <w:rFonts w:ascii="Tahoma" w:eastAsia="Times New Roman" w:hAnsi="Tahoma" w:cs="Tahoma"/>
          <w:color w:val="424242"/>
          <w:sz w:val="20"/>
          <w:szCs w:val="20"/>
          <w:lang w:eastAsia="ru-RU"/>
        </w:rPr>
        <w:t>может одновременно наводить две</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sidRPr="00DF6634">
        <w:rPr>
          <w:rFonts w:ascii="Tahoma" w:eastAsia="Times New Roman" w:hAnsi="Tahoma" w:cs="Tahoma"/>
          <w:color w:val="424242"/>
          <w:sz w:val="20"/>
          <w:szCs w:val="20"/>
          <w:lang w:eastAsia="ru-RU"/>
        </w:rPr>
        <w:t>ракеты на две цели.</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sidRPr="00DF6634">
        <w:rPr>
          <w:rFonts w:ascii="Tahoma" w:eastAsia="Times New Roman" w:hAnsi="Tahoma" w:cs="Tahoma"/>
          <w:color w:val="424242"/>
          <w:sz w:val="20"/>
          <w:szCs w:val="20"/>
          <w:lang w:eastAsia="ru-RU"/>
        </w:rPr>
        <w:t> </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Pr>
          <w:rFonts w:ascii="Tahoma" w:eastAsia="Times New Roman" w:hAnsi="Tahoma" w:cs="Tahoma"/>
          <w:noProof/>
          <w:color w:val="424242"/>
          <w:sz w:val="20"/>
          <w:szCs w:val="20"/>
          <w:lang w:eastAsia="ru-RU"/>
        </w:rPr>
        <w:drawing>
          <wp:inline distT="0" distB="0" distL="0" distR="0">
            <wp:extent cx="5762625" cy="3390900"/>
            <wp:effectExtent l="0" t="0" r="0" b="0"/>
            <wp:docPr id="80" name="Рисунок 80" descr="http://ok-t.ru/studopedia/baza11/3897298141594.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ok-t.ru/studopedia/baza11/3897298141594.files/image012.gif"/>
                    <pic:cNvPicPr>
                      <a:picLocks noChangeAspect="1" noChangeArrowheads="1"/>
                    </pic:cNvPicPr>
                  </pic:nvPicPr>
                  <pic:blipFill>
                    <a:blip r:embed="rId8" cstate="print"/>
                    <a:srcRect/>
                    <a:stretch>
                      <a:fillRect/>
                    </a:stretch>
                  </pic:blipFill>
                  <pic:spPr bwMode="auto">
                    <a:xfrm>
                      <a:off x="0" y="0"/>
                      <a:ext cx="5762625" cy="3390900"/>
                    </a:xfrm>
                    <a:prstGeom prst="rect">
                      <a:avLst/>
                    </a:prstGeom>
                    <a:noFill/>
                    <a:ln w="9525">
                      <a:noFill/>
                      <a:miter lim="800000"/>
                      <a:headEnd/>
                      <a:tailEnd/>
                    </a:ln>
                  </pic:spPr>
                </pic:pic>
              </a:graphicData>
            </a:graphic>
          </wp:inline>
        </w:drawing>
      </w:r>
    </w:p>
    <w:tbl>
      <w:tblPr>
        <w:tblW w:w="0" w:type="auto"/>
        <w:tblCellSpacing w:w="15" w:type="dxa"/>
        <w:tblInd w:w="3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68"/>
        <w:gridCol w:w="1500"/>
      </w:tblGrid>
      <w:tr w:rsidR="00DF6634" w:rsidRPr="00DF6634">
        <w:trPr>
          <w:gridAfter w:val="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6634" w:rsidRPr="00DF6634" w:rsidRDefault="00DF6634" w:rsidP="00DF6634">
            <w:pPr>
              <w:spacing w:before="150" w:after="150" w:line="240" w:lineRule="auto"/>
              <w:ind w:left="150" w:right="150"/>
              <w:rPr>
                <w:rFonts w:ascii="Tahoma" w:eastAsia="Times New Roman" w:hAnsi="Tahoma" w:cs="Tahoma"/>
                <w:color w:val="424242"/>
                <w:sz w:val="20"/>
                <w:szCs w:val="20"/>
                <w:lang w:eastAsia="ru-RU"/>
              </w:rPr>
            </w:pPr>
            <w:r w:rsidRPr="00DF6634">
              <w:rPr>
                <w:rFonts w:ascii="Tahoma" w:eastAsia="Times New Roman" w:hAnsi="Tahoma" w:cs="Tahoma"/>
                <w:color w:val="424242"/>
                <w:sz w:val="20"/>
                <w:szCs w:val="20"/>
                <w:lang w:eastAsia="ru-RU"/>
              </w:rPr>
              <w:t> </w:t>
            </w:r>
          </w:p>
        </w:tc>
      </w:tr>
      <w:tr w:rsidR="00DF6634" w:rsidRPr="00DF663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6634" w:rsidRPr="00DF6634" w:rsidRDefault="00DF6634" w:rsidP="00DF6634">
            <w:pPr>
              <w:spacing w:before="150" w:after="150" w:line="240" w:lineRule="auto"/>
              <w:ind w:left="150" w:right="150"/>
              <w:rPr>
                <w:rFonts w:ascii="Tahoma" w:eastAsia="Times New Roman" w:hAnsi="Tahoma" w:cs="Tahoma"/>
                <w:color w:val="424242"/>
                <w:sz w:val="20"/>
                <w:szCs w:val="20"/>
                <w:lang w:eastAsia="ru-RU"/>
              </w:rPr>
            </w:pPr>
            <w:r w:rsidRPr="00DF6634">
              <w:rPr>
                <w:rFonts w:ascii="Tahoma" w:eastAsia="Times New Roman" w:hAnsi="Tahoma" w:cs="Tahoma"/>
                <w:color w:val="424242"/>
                <w:sz w:val="20"/>
                <w:szCs w:val="20"/>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F6634" w:rsidRPr="00DF6634" w:rsidRDefault="00DF6634" w:rsidP="00DF6634">
            <w:pPr>
              <w:spacing w:before="150" w:after="150" w:line="240" w:lineRule="auto"/>
              <w:ind w:left="150" w:right="150"/>
              <w:rPr>
                <w:rFonts w:ascii="Tahoma" w:eastAsia="Times New Roman" w:hAnsi="Tahoma" w:cs="Tahoma"/>
                <w:color w:val="424242"/>
                <w:sz w:val="20"/>
                <w:szCs w:val="20"/>
                <w:lang w:eastAsia="ru-RU"/>
              </w:rPr>
            </w:pPr>
            <w:r>
              <w:rPr>
                <w:rFonts w:ascii="Tahoma" w:eastAsia="Times New Roman" w:hAnsi="Tahoma" w:cs="Tahoma"/>
                <w:noProof/>
                <w:color w:val="424242"/>
                <w:sz w:val="20"/>
                <w:szCs w:val="20"/>
                <w:lang w:eastAsia="ru-RU"/>
              </w:rPr>
              <w:drawing>
                <wp:inline distT="0" distB="0" distL="0" distR="0">
                  <wp:extent cx="676275" cy="114300"/>
                  <wp:effectExtent l="19050" t="0" r="0" b="0"/>
                  <wp:docPr id="81" name="Рисунок 81" descr="http://ok-t.ru/studopedia/baza11/3897298141594.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ok-t.ru/studopedia/baza11/3897298141594.files/image013.gif"/>
                          <pic:cNvPicPr>
                            <a:picLocks noChangeAspect="1" noChangeArrowheads="1"/>
                          </pic:cNvPicPr>
                        </pic:nvPicPr>
                        <pic:blipFill>
                          <a:blip r:embed="rId9" cstate="print"/>
                          <a:srcRect/>
                          <a:stretch>
                            <a:fillRect/>
                          </a:stretch>
                        </pic:blipFill>
                        <pic:spPr bwMode="auto">
                          <a:xfrm>
                            <a:off x="0" y="0"/>
                            <a:ext cx="676275" cy="114300"/>
                          </a:xfrm>
                          <a:prstGeom prst="rect">
                            <a:avLst/>
                          </a:prstGeom>
                          <a:noFill/>
                          <a:ln w="9525">
                            <a:noFill/>
                            <a:miter lim="800000"/>
                            <a:headEnd/>
                            <a:tailEnd/>
                          </a:ln>
                        </pic:spPr>
                      </pic:pic>
                    </a:graphicData>
                  </a:graphic>
                </wp:inline>
              </w:drawing>
            </w:r>
          </w:p>
        </w:tc>
      </w:tr>
    </w:tbl>
    <w:p w:rsidR="00DF6634" w:rsidRPr="00DF6634" w:rsidRDefault="00DF6634" w:rsidP="00DF6634">
      <w:pPr>
        <w:spacing w:after="0" w:line="240" w:lineRule="auto"/>
        <w:ind w:left="150" w:right="150"/>
        <w:rPr>
          <w:rFonts w:ascii="Tahoma" w:eastAsia="Times New Roman" w:hAnsi="Tahoma" w:cs="Tahoma"/>
          <w:color w:val="424242"/>
          <w:sz w:val="20"/>
          <w:szCs w:val="20"/>
          <w:lang w:eastAsia="ru-RU"/>
        </w:rPr>
      </w:pP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sidRPr="00DF6634">
        <w:rPr>
          <w:rFonts w:ascii="Tahoma" w:eastAsia="Times New Roman" w:hAnsi="Tahoma" w:cs="Tahoma"/>
          <w:color w:val="424242"/>
          <w:sz w:val="20"/>
          <w:szCs w:val="20"/>
          <w:lang w:eastAsia="ru-RU"/>
        </w:rPr>
        <w:lastRenderedPageBreak/>
        <w:t xml:space="preserve">Если обслуживание заявки должно осуществляться последовательно несколькими приборами, то такие системы называют многофазными. СМО, </w:t>
      </w:r>
      <w:proofErr w:type="gramStart"/>
      <w:r w:rsidRPr="00DF6634">
        <w:rPr>
          <w:rFonts w:ascii="Tahoma" w:eastAsia="Times New Roman" w:hAnsi="Tahoma" w:cs="Tahoma"/>
          <w:color w:val="424242"/>
          <w:sz w:val="20"/>
          <w:szCs w:val="20"/>
          <w:lang w:eastAsia="ru-RU"/>
        </w:rPr>
        <w:t>изображенная</w:t>
      </w:r>
      <w:proofErr w:type="gramEnd"/>
      <w:r w:rsidRPr="00DF6634">
        <w:rPr>
          <w:rFonts w:ascii="Tahoma" w:eastAsia="Times New Roman" w:hAnsi="Tahoma" w:cs="Tahoma"/>
          <w:color w:val="424242"/>
          <w:sz w:val="20"/>
          <w:szCs w:val="20"/>
          <w:lang w:eastAsia="ru-RU"/>
        </w:rPr>
        <w:t xml:space="preserve"> на рис. 2.4, является однофазной. Схема </w:t>
      </w:r>
      <w:proofErr w:type="gramStart"/>
      <w:r w:rsidRPr="00DF6634">
        <w:rPr>
          <w:rFonts w:ascii="Tahoma" w:eastAsia="Times New Roman" w:hAnsi="Tahoma" w:cs="Tahoma"/>
          <w:color w:val="424242"/>
          <w:sz w:val="20"/>
          <w:szCs w:val="20"/>
          <w:lang w:eastAsia="ru-RU"/>
        </w:rPr>
        <w:t>многоканальной</w:t>
      </w:r>
      <w:proofErr w:type="gramEnd"/>
      <w:r w:rsidRPr="00DF6634">
        <w:rPr>
          <w:rFonts w:ascii="Tahoma" w:eastAsia="Times New Roman" w:hAnsi="Tahoma" w:cs="Tahoma"/>
          <w:color w:val="424242"/>
          <w:sz w:val="20"/>
          <w:szCs w:val="20"/>
          <w:lang w:eastAsia="ru-RU"/>
        </w:rPr>
        <w:t xml:space="preserve"> однофазной СМО показана на рис. 2.5. В этой системе обслуживание заявки осуществляется последовательно, перед каждым ОП может создаваться своя очередь. Заявка считается обслуженной, если прошла все фазы обслуживания. Типичными примерами многофазных СМО являются технологические потоки сборки (ремонта) приборов, агрегатов или машин.</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sidRPr="00DF6634">
        <w:rPr>
          <w:rFonts w:ascii="Tahoma" w:eastAsia="Times New Roman" w:hAnsi="Tahoma" w:cs="Tahoma"/>
          <w:color w:val="424242"/>
          <w:sz w:val="20"/>
          <w:szCs w:val="20"/>
          <w:u w:val="single"/>
          <w:lang w:eastAsia="ru-RU"/>
        </w:rPr>
        <w:t>Дисциплина обслуживания</w:t>
      </w:r>
      <w:r w:rsidRPr="00DF6634">
        <w:rPr>
          <w:rFonts w:ascii="Tahoma" w:eastAsia="Times New Roman" w:hAnsi="Tahoma" w:cs="Tahoma"/>
          <w:color w:val="424242"/>
          <w:sz w:val="20"/>
          <w:szCs w:val="20"/>
          <w:lang w:eastAsia="ru-RU"/>
        </w:rPr>
        <w:t xml:space="preserve"> – это совокупность правил поведения заявки в СМО от момента ее поступления в систему до момента прекращения обслуживания.</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sidRPr="00DF6634">
        <w:rPr>
          <w:rFonts w:ascii="Tahoma" w:eastAsia="Times New Roman" w:hAnsi="Tahoma" w:cs="Tahoma"/>
          <w:color w:val="424242"/>
          <w:sz w:val="20"/>
          <w:szCs w:val="20"/>
          <w:lang w:eastAsia="ru-RU"/>
        </w:rPr>
        <w:t>К основным правилам обслуживания относятся:</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sidRPr="00DF6634">
        <w:rPr>
          <w:rFonts w:ascii="Tahoma" w:eastAsia="Times New Roman" w:hAnsi="Tahoma" w:cs="Tahoma"/>
          <w:color w:val="424242"/>
          <w:sz w:val="20"/>
          <w:szCs w:val="20"/>
          <w:lang w:eastAsia="ru-RU"/>
        </w:rPr>
        <w:t>- выбор свободного прибора;</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sidRPr="00DF6634">
        <w:rPr>
          <w:rFonts w:ascii="Tahoma" w:eastAsia="Times New Roman" w:hAnsi="Tahoma" w:cs="Tahoma"/>
          <w:color w:val="424242"/>
          <w:sz w:val="20"/>
          <w:szCs w:val="20"/>
          <w:lang w:eastAsia="ru-RU"/>
        </w:rPr>
        <w:t>- дисциплина очереди;</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sidRPr="00DF6634">
        <w:rPr>
          <w:rFonts w:ascii="Tahoma" w:eastAsia="Times New Roman" w:hAnsi="Tahoma" w:cs="Tahoma"/>
          <w:color w:val="424242"/>
          <w:sz w:val="20"/>
          <w:szCs w:val="20"/>
          <w:lang w:eastAsia="ru-RU"/>
        </w:rPr>
        <w:t>- назначение очередной заявки на обслуживание.</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sidRPr="00DF6634">
        <w:rPr>
          <w:rFonts w:ascii="Tahoma" w:eastAsia="Times New Roman" w:hAnsi="Tahoma" w:cs="Tahoma"/>
          <w:color w:val="424242"/>
          <w:sz w:val="20"/>
          <w:szCs w:val="20"/>
          <w:lang w:eastAsia="ru-RU"/>
        </w:rPr>
        <w:t>Если к моменту поступления заявки имеется несколько свободных приборов, то должно быть задано правило, согласно которому определяется прибор для ее обслуживания. Выбор свободного прибора может осуществляться:</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sidRPr="00DF6634">
        <w:rPr>
          <w:rFonts w:ascii="Tahoma" w:eastAsia="Times New Roman" w:hAnsi="Tahoma" w:cs="Tahoma"/>
          <w:color w:val="424242"/>
          <w:sz w:val="20"/>
          <w:szCs w:val="20"/>
          <w:lang w:eastAsia="ru-RU"/>
        </w:rPr>
        <w:t>- случайным образом (например, с равной вероятностью);</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sidRPr="00DF6634">
        <w:rPr>
          <w:rFonts w:ascii="Tahoma" w:eastAsia="Times New Roman" w:hAnsi="Tahoma" w:cs="Tahoma"/>
          <w:color w:val="424242"/>
          <w:sz w:val="20"/>
          <w:szCs w:val="20"/>
          <w:lang w:eastAsia="ru-RU"/>
        </w:rPr>
        <w:t>- в порядке нумерации (наибольший или наименьший номер);</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sidRPr="00DF6634">
        <w:rPr>
          <w:rFonts w:ascii="Tahoma" w:eastAsia="Times New Roman" w:hAnsi="Tahoma" w:cs="Tahoma"/>
          <w:color w:val="424242"/>
          <w:sz w:val="20"/>
          <w:szCs w:val="20"/>
          <w:lang w:eastAsia="ru-RU"/>
        </w:rPr>
        <w:t>- в зависимости от времени нахождения прибора в состоянии «свободен» (наименьшее или наибольшее время).</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Pr>
          <w:rFonts w:ascii="Tahoma" w:eastAsia="Times New Roman" w:hAnsi="Tahoma" w:cs="Tahoma"/>
          <w:noProof/>
          <w:color w:val="424242"/>
          <w:sz w:val="20"/>
          <w:szCs w:val="20"/>
          <w:lang w:eastAsia="ru-RU"/>
        </w:rPr>
        <w:drawing>
          <wp:inline distT="0" distB="0" distL="0" distR="0">
            <wp:extent cx="5610225" cy="2695575"/>
            <wp:effectExtent l="19050" t="0" r="9525" b="0"/>
            <wp:docPr id="82" name="Рисунок 82" descr="http://ok-t.ru/studopedia/baza11/3897298141594.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ok-t.ru/studopedia/baza11/3897298141594.files/image014.gif"/>
                    <pic:cNvPicPr>
                      <a:picLocks noChangeAspect="1" noChangeArrowheads="1"/>
                    </pic:cNvPicPr>
                  </pic:nvPicPr>
                  <pic:blipFill>
                    <a:blip r:embed="rId10" cstate="print"/>
                    <a:srcRect/>
                    <a:stretch>
                      <a:fillRect/>
                    </a:stretch>
                  </pic:blipFill>
                  <pic:spPr bwMode="auto">
                    <a:xfrm>
                      <a:off x="0" y="0"/>
                      <a:ext cx="5610225" cy="2695575"/>
                    </a:xfrm>
                    <a:prstGeom prst="rect">
                      <a:avLst/>
                    </a:prstGeom>
                    <a:noFill/>
                    <a:ln w="9525">
                      <a:noFill/>
                      <a:miter lim="800000"/>
                      <a:headEnd/>
                      <a:tailEnd/>
                    </a:ln>
                  </pic:spPr>
                </pic:pic>
              </a:graphicData>
            </a:graphic>
          </wp:inline>
        </w:drawing>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proofErr w:type="gramStart"/>
      <w:r w:rsidRPr="00DF6634">
        <w:rPr>
          <w:rFonts w:ascii="Tahoma" w:eastAsia="Times New Roman" w:hAnsi="Tahoma" w:cs="Tahoma"/>
          <w:color w:val="424242"/>
          <w:sz w:val="20"/>
          <w:szCs w:val="20"/>
          <w:lang w:eastAsia="ru-RU"/>
        </w:rPr>
        <w:t>Дисциплина очереди определяет, в каких случаях заявка становится в очередь (и в какую из очередей, если к каждому ОП в многоканальной СМО образуется своя очередь) и когда она покидает СМО.</w:t>
      </w:r>
      <w:proofErr w:type="gramEnd"/>
      <w:r w:rsidRPr="00DF6634">
        <w:rPr>
          <w:rFonts w:ascii="Tahoma" w:eastAsia="Times New Roman" w:hAnsi="Tahoma" w:cs="Tahoma"/>
          <w:color w:val="424242"/>
          <w:sz w:val="20"/>
          <w:szCs w:val="20"/>
          <w:lang w:eastAsia="ru-RU"/>
        </w:rPr>
        <w:t xml:space="preserve"> Задается дисциплина очереди в виде ограничений, накладываемых на параметры СМО. Чаще всего ограничения накладываются на длину очереди (максимально допустимое число заявок в очереди </w:t>
      </w:r>
      <w:proofErr w:type="spellStart"/>
      <w:r w:rsidRPr="00DF6634">
        <w:rPr>
          <w:rFonts w:ascii="Tahoma" w:eastAsia="Times New Roman" w:hAnsi="Tahoma" w:cs="Tahoma"/>
          <w:i/>
          <w:iCs/>
          <w:color w:val="424242"/>
          <w:sz w:val="20"/>
          <w:szCs w:val="20"/>
          <w:lang w:eastAsia="ru-RU"/>
        </w:rPr>
        <w:t>m</w:t>
      </w:r>
      <w:proofErr w:type="spellEnd"/>
      <w:r w:rsidRPr="00DF6634">
        <w:rPr>
          <w:rFonts w:ascii="Tahoma" w:eastAsia="Times New Roman" w:hAnsi="Tahoma" w:cs="Tahoma"/>
          <w:color w:val="424242"/>
          <w:sz w:val="20"/>
          <w:szCs w:val="20"/>
          <w:lang w:eastAsia="ru-RU"/>
        </w:rPr>
        <w:t xml:space="preserve">), время ожидания заявки в очереди </w:t>
      </w:r>
      <w:proofErr w:type="spellStart"/>
      <w:proofErr w:type="gramStart"/>
      <w:r w:rsidRPr="00DF6634">
        <w:rPr>
          <w:rFonts w:ascii="Tahoma" w:eastAsia="Times New Roman" w:hAnsi="Tahoma" w:cs="Tahoma"/>
          <w:i/>
          <w:iCs/>
          <w:color w:val="424242"/>
          <w:sz w:val="20"/>
          <w:szCs w:val="20"/>
          <w:lang w:eastAsia="ru-RU"/>
        </w:rPr>
        <w:t>t</w:t>
      </w:r>
      <w:proofErr w:type="gramEnd"/>
      <w:r w:rsidRPr="00DF6634">
        <w:rPr>
          <w:rFonts w:ascii="Tahoma" w:eastAsia="Times New Roman" w:hAnsi="Tahoma" w:cs="Tahoma"/>
          <w:i/>
          <w:iCs/>
          <w:color w:val="424242"/>
          <w:sz w:val="20"/>
          <w:szCs w:val="20"/>
          <w:vertAlign w:val="subscript"/>
          <w:lang w:eastAsia="ru-RU"/>
        </w:rPr>
        <w:t>ож</w:t>
      </w:r>
      <w:proofErr w:type="spellEnd"/>
      <w:r w:rsidRPr="00DF6634">
        <w:rPr>
          <w:rFonts w:ascii="Tahoma" w:eastAsia="Times New Roman" w:hAnsi="Tahoma" w:cs="Tahoma"/>
          <w:color w:val="424242"/>
          <w:sz w:val="20"/>
          <w:szCs w:val="20"/>
          <w:lang w:eastAsia="ru-RU"/>
        </w:rPr>
        <w:t xml:space="preserve"> или время пребывания заявки в системе </w:t>
      </w:r>
      <w:proofErr w:type="spellStart"/>
      <w:r w:rsidRPr="00DF6634">
        <w:rPr>
          <w:rFonts w:ascii="Tahoma" w:eastAsia="Times New Roman" w:hAnsi="Tahoma" w:cs="Tahoma"/>
          <w:i/>
          <w:iCs/>
          <w:color w:val="424242"/>
          <w:sz w:val="20"/>
          <w:szCs w:val="20"/>
          <w:lang w:eastAsia="ru-RU"/>
        </w:rPr>
        <w:t>t</w:t>
      </w:r>
      <w:r w:rsidRPr="00DF6634">
        <w:rPr>
          <w:rFonts w:ascii="Tahoma" w:eastAsia="Times New Roman" w:hAnsi="Tahoma" w:cs="Tahoma"/>
          <w:i/>
          <w:iCs/>
          <w:color w:val="424242"/>
          <w:sz w:val="20"/>
          <w:szCs w:val="20"/>
          <w:vertAlign w:val="subscript"/>
          <w:lang w:eastAsia="ru-RU"/>
        </w:rPr>
        <w:t>с</w:t>
      </w:r>
      <w:proofErr w:type="spellEnd"/>
      <w:r w:rsidRPr="00DF6634">
        <w:rPr>
          <w:rFonts w:ascii="Tahoma" w:eastAsia="Times New Roman" w:hAnsi="Tahoma" w:cs="Tahoma"/>
          <w:color w:val="424242"/>
          <w:sz w:val="20"/>
          <w:szCs w:val="20"/>
          <w:lang w:eastAsia="ru-RU"/>
        </w:rPr>
        <w:t>.</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sidRPr="00DF6634">
        <w:rPr>
          <w:rFonts w:ascii="Tahoma" w:eastAsia="Times New Roman" w:hAnsi="Tahoma" w:cs="Tahoma"/>
          <w:color w:val="424242"/>
          <w:sz w:val="20"/>
          <w:szCs w:val="20"/>
          <w:lang w:eastAsia="ru-RU"/>
        </w:rPr>
        <w:t>Следует подчеркнуть, что дисциплина очереди не является чем-то внешним по отношению к заявкам. Наоборот, чаще всего ограничения, накладываемые на параметры системы, определяются характером заявок. Так, например, удар по подвижной цели должен быть подготовлен и нанесен за время, не превышающее время пребывания цели в определенном районе, т.е. время пребывания заявки в системе ограничено временем пребывания цели в заданном районе.</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sidRPr="00DF6634">
        <w:rPr>
          <w:rFonts w:ascii="Tahoma" w:eastAsia="Times New Roman" w:hAnsi="Tahoma" w:cs="Tahoma"/>
          <w:color w:val="424242"/>
          <w:sz w:val="20"/>
          <w:szCs w:val="20"/>
          <w:lang w:eastAsia="ru-RU"/>
        </w:rPr>
        <w:t xml:space="preserve">В общем случае ограничение на длину очереди заключается в том, что заявка, застав очередь длины </w:t>
      </w:r>
      <w:proofErr w:type="spellStart"/>
      <w:r w:rsidRPr="00DF6634">
        <w:rPr>
          <w:rFonts w:ascii="Tahoma" w:eastAsia="Times New Roman" w:hAnsi="Tahoma" w:cs="Tahoma"/>
          <w:i/>
          <w:iCs/>
          <w:color w:val="424242"/>
          <w:sz w:val="20"/>
          <w:szCs w:val="20"/>
          <w:lang w:eastAsia="ru-RU"/>
        </w:rPr>
        <w:t>k</w:t>
      </w:r>
      <w:proofErr w:type="spellEnd"/>
      <w:r w:rsidRPr="00DF6634">
        <w:rPr>
          <w:rFonts w:ascii="Tahoma" w:eastAsia="Times New Roman" w:hAnsi="Tahoma" w:cs="Tahoma"/>
          <w:color w:val="424242"/>
          <w:sz w:val="20"/>
          <w:szCs w:val="20"/>
          <w:lang w:eastAsia="ru-RU"/>
        </w:rPr>
        <w:t xml:space="preserve"> остается в ней с вероятностью </w:t>
      </w:r>
      <w:proofErr w:type="spellStart"/>
      <w:r w:rsidRPr="00DF6634">
        <w:rPr>
          <w:rFonts w:ascii="Tahoma" w:eastAsia="Times New Roman" w:hAnsi="Tahoma" w:cs="Tahoma"/>
          <w:i/>
          <w:iCs/>
          <w:color w:val="424242"/>
          <w:sz w:val="20"/>
          <w:szCs w:val="20"/>
          <w:lang w:eastAsia="ru-RU"/>
        </w:rPr>
        <w:t>P</w:t>
      </w:r>
      <w:r w:rsidRPr="00DF6634">
        <w:rPr>
          <w:rFonts w:ascii="Tahoma" w:eastAsia="Times New Roman" w:hAnsi="Tahoma" w:cs="Tahoma"/>
          <w:i/>
          <w:iCs/>
          <w:color w:val="424242"/>
          <w:sz w:val="20"/>
          <w:szCs w:val="20"/>
          <w:vertAlign w:val="subscript"/>
          <w:lang w:eastAsia="ru-RU"/>
        </w:rPr>
        <w:t>k</w:t>
      </w:r>
      <w:proofErr w:type="spellEnd"/>
      <w:r w:rsidRPr="00DF6634">
        <w:rPr>
          <w:rFonts w:ascii="Tahoma" w:eastAsia="Times New Roman" w:hAnsi="Tahoma" w:cs="Tahoma"/>
          <w:color w:val="424242"/>
          <w:sz w:val="20"/>
          <w:szCs w:val="20"/>
          <w:lang w:eastAsia="ru-RU"/>
        </w:rPr>
        <w:t xml:space="preserve"> (или не присоединяется к очереди с </w:t>
      </w:r>
      <w:r w:rsidRPr="00DF6634">
        <w:rPr>
          <w:rFonts w:ascii="Tahoma" w:eastAsia="Times New Roman" w:hAnsi="Tahoma" w:cs="Tahoma"/>
          <w:color w:val="424242"/>
          <w:sz w:val="20"/>
          <w:szCs w:val="20"/>
          <w:lang w:eastAsia="ru-RU"/>
        </w:rPr>
        <w:lastRenderedPageBreak/>
        <w:t xml:space="preserve">вероятностью </w:t>
      </w:r>
      <w:r w:rsidRPr="00DF6634">
        <w:rPr>
          <w:rFonts w:ascii="Tahoma" w:eastAsia="Times New Roman" w:hAnsi="Tahoma" w:cs="Tahoma"/>
          <w:i/>
          <w:iCs/>
          <w:color w:val="424242"/>
          <w:sz w:val="20"/>
          <w:szCs w:val="20"/>
          <w:lang w:eastAsia="ru-RU"/>
        </w:rPr>
        <w:t>q</w:t>
      </w:r>
      <w:r w:rsidRPr="00DF6634">
        <w:rPr>
          <w:rFonts w:ascii="Tahoma" w:eastAsia="Times New Roman" w:hAnsi="Tahoma" w:cs="Tahoma"/>
          <w:i/>
          <w:iCs/>
          <w:color w:val="424242"/>
          <w:sz w:val="20"/>
          <w:szCs w:val="20"/>
          <w:vertAlign w:val="subscript"/>
          <w:lang w:eastAsia="ru-RU"/>
        </w:rPr>
        <w:t>k</w:t>
      </w:r>
      <w:r w:rsidRPr="00DF6634">
        <w:rPr>
          <w:rFonts w:ascii="Tahoma" w:eastAsia="Times New Roman" w:hAnsi="Tahoma" w:cs="Tahoma"/>
          <w:i/>
          <w:iCs/>
          <w:color w:val="424242"/>
          <w:sz w:val="20"/>
          <w:szCs w:val="20"/>
          <w:lang w:eastAsia="ru-RU"/>
        </w:rPr>
        <w:t>=1-P</w:t>
      </w:r>
      <w:r w:rsidRPr="00DF6634">
        <w:rPr>
          <w:rFonts w:ascii="Tahoma" w:eastAsia="Times New Roman" w:hAnsi="Tahoma" w:cs="Tahoma"/>
          <w:i/>
          <w:iCs/>
          <w:color w:val="424242"/>
          <w:sz w:val="20"/>
          <w:szCs w:val="20"/>
          <w:vertAlign w:val="subscript"/>
          <w:lang w:eastAsia="ru-RU"/>
        </w:rPr>
        <w:t>k</w:t>
      </w:r>
      <w:r w:rsidRPr="00DF6634">
        <w:rPr>
          <w:rFonts w:ascii="Tahoma" w:eastAsia="Times New Roman" w:hAnsi="Tahoma" w:cs="Tahoma"/>
          <w:color w:val="424242"/>
          <w:sz w:val="20"/>
          <w:szCs w:val="20"/>
          <w:lang w:eastAsia="ru-RU"/>
        </w:rPr>
        <w:t xml:space="preserve">). </w:t>
      </w:r>
      <w:proofErr w:type="gramStart"/>
      <w:r w:rsidRPr="00DF6634">
        <w:rPr>
          <w:rFonts w:ascii="Tahoma" w:eastAsia="Times New Roman" w:hAnsi="Tahoma" w:cs="Tahoma"/>
          <w:color w:val="424242"/>
          <w:sz w:val="20"/>
          <w:szCs w:val="20"/>
          <w:lang w:eastAsia="ru-RU"/>
        </w:rPr>
        <w:t>Указанные</w:t>
      </w:r>
      <w:proofErr w:type="gramEnd"/>
      <w:r w:rsidRPr="00DF6634">
        <w:rPr>
          <w:rFonts w:ascii="Tahoma" w:eastAsia="Times New Roman" w:hAnsi="Tahoma" w:cs="Tahoma"/>
          <w:color w:val="424242"/>
          <w:sz w:val="20"/>
          <w:szCs w:val="20"/>
          <w:lang w:eastAsia="ru-RU"/>
        </w:rPr>
        <w:t xml:space="preserve"> на рис. 2.2 СМО являются частными случаями. Действительно, для СМО с конечной очередью</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Pr>
          <w:rFonts w:ascii="Tahoma" w:eastAsia="Times New Roman" w:hAnsi="Tahoma" w:cs="Tahoma"/>
          <w:noProof/>
          <w:color w:val="424242"/>
          <w:sz w:val="20"/>
          <w:szCs w:val="20"/>
          <w:lang w:eastAsia="ru-RU"/>
        </w:rPr>
        <w:drawing>
          <wp:inline distT="0" distB="0" distL="0" distR="0">
            <wp:extent cx="2667000" cy="657225"/>
            <wp:effectExtent l="0" t="0" r="0" b="0"/>
            <wp:docPr id="83" name="Рисунок 83" descr="http://ok-t.ru/studopedia/baza11/3897298141594.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ok-t.ru/studopedia/baza11/3897298141594.files/image016.gif"/>
                    <pic:cNvPicPr>
                      <a:picLocks noChangeAspect="1" noChangeArrowheads="1"/>
                    </pic:cNvPicPr>
                  </pic:nvPicPr>
                  <pic:blipFill>
                    <a:blip r:embed="rId11" cstate="print"/>
                    <a:srcRect/>
                    <a:stretch>
                      <a:fillRect/>
                    </a:stretch>
                  </pic:blipFill>
                  <pic:spPr bwMode="auto">
                    <a:xfrm>
                      <a:off x="0" y="0"/>
                      <a:ext cx="2667000" cy="657225"/>
                    </a:xfrm>
                    <a:prstGeom prst="rect">
                      <a:avLst/>
                    </a:prstGeom>
                    <a:noFill/>
                    <a:ln w="9525">
                      <a:noFill/>
                      <a:miter lim="800000"/>
                      <a:headEnd/>
                      <a:tailEnd/>
                    </a:ln>
                  </pic:spPr>
                </pic:pic>
              </a:graphicData>
            </a:graphic>
          </wp:inline>
        </w:drawing>
      </w:r>
      <w:r w:rsidRPr="00DF6634">
        <w:rPr>
          <w:rFonts w:ascii="Tahoma" w:eastAsia="Times New Roman" w:hAnsi="Tahoma" w:cs="Tahoma"/>
          <w:color w:val="424242"/>
          <w:sz w:val="20"/>
          <w:szCs w:val="20"/>
          <w:lang w:eastAsia="ru-RU"/>
        </w:rPr>
        <w:t>(2.2)</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sidRPr="00DF6634">
        <w:rPr>
          <w:rFonts w:ascii="Tahoma" w:eastAsia="Times New Roman" w:hAnsi="Tahoma" w:cs="Tahoma"/>
          <w:color w:val="424242"/>
          <w:sz w:val="20"/>
          <w:szCs w:val="20"/>
          <w:lang w:eastAsia="ru-RU"/>
        </w:rPr>
        <w:t xml:space="preserve">для </w:t>
      </w:r>
      <w:proofErr w:type="gramStart"/>
      <w:r w:rsidRPr="00DF6634">
        <w:rPr>
          <w:rFonts w:ascii="Tahoma" w:eastAsia="Times New Roman" w:hAnsi="Tahoma" w:cs="Tahoma"/>
          <w:color w:val="424242"/>
          <w:sz w:val="20"/>
          <w:szCs w:val="20"/>
          <w:lang w:eastAsia="ru-RU"/>
        </w:rPr>
        <w:t>чистой</w:t>
      </w:r>
      <w:proofErr w:type="gramEnd"/>
      <w:r w:rsidRPr="00DF6634">
        <w:rPr>
          <w:rFonts w:ascii="Tahoma" w:eastAsia="Times New Roman" w:hAnsi="Tahoma" w:cs="Tahoma"/>
          <w:color w:val="424242"/>
          <w:sz w:val="20"/>
          <w:szCs w:val="20"/>
          <w:lang w:eastAsia="ru-RU"/>
        </w:rPr>
        <w:t xml:space="preserve"> СМО с ожиданием </w:t>
      </w:r>
      <w:r w:rsidRPr="00DF6634">
        <w:rPr>
          <w:rFonts w:ascii="Tahoma" w:eastAsia="Times New Roman" w:hAnsi="Tahoma" w:cs="Tahoma"/>
          <w:i/>
          <w:iCs/>
          <w:color w:val="424242"/>
          <w:sz w:val="20"/>
          <w:szCs w:val="20"/>
          <w:lang w:eastAsia="ru-RU"/>
        </w:rPr>
        <w:t>P</w:t>
      </w:r>
      <w:r w:rsidRPr="00DF6634">
        <w:rPr>
          <w:rFonts w:ascii="Tahoma" w:eastAsia="Times New Roman" w:hAnsi="Tahoma" w:cs="Tahoma"/>
          <w:i/>
          <w:iCs/>
          <w:color w:val="424242"/>
          <w:sz w:val="20"/>
          <w:szCs w:val="20"/>
          <w:vertAlign w:val="subscript"/>
          <w:lang w:eastAsia="ru-RU"/>
        </w:rPr>
        <w:t>k</w:t>
      </w:r>
      <w:r w:rsidRPr="00DF6634">
        <w:rPr>
          <w:rFonts w:ascii="Tahoma" w:eastAsia="Times New Roman" w:hAnsi="Tahoma" w:cs="Tahoma"/>
          <w:i/>
          <w:iCs/>
          <w:color w:val="424242"/>
          <w:sz w:val="20"/>
          <w:szCs w:val="20"/>
          <w:lang w:eastAsia="ru-RU"/>
        </w:rPr>
        <w:t>=</w:t>
      </w:r>
      <w:r w:rsidRPr="00DF6634">
        <w:rPr>
          <w:rFonts w:ascii="Tahoma" w:eastAsia="Times New Roman" w:hAnsi="Tahoma" w:cs="Tahoma"/>
          <w:color w:val="424242"/>
          <w:sz w:val="20"/>
          <w:szCs w:val="20"/>
          <w:lang w:eastAsia="ru-RU"/>
        </w:rPr>
        <w:t xml:space="preserve">1 для любого </w:t>
      </w:r>
      <w:proofErr w:type="spellStart"/>
      <w:r w:rsidRPr="00DF6634">
        <w:rPr>
          <w:rFonts w:ascii="Tahoma" w:eastAsia="Times New Roman" w:hAnsi="Tahoma" w:cs="Tahoma"/>
          <w:i/>
          <w:iCs/>
          <w:color w:val="424242"/>
          <w:sz w:val="20"/>
          <w:szCs w:val="20"/>
          <w:lang w:eastAsia="ru-RU"/>
        </w:rPr>
        <w:t>k</w:t>
      </w:r>
      <w:proofErr w:type="spellEnd"/>
      <w:r w:rsidRPr="00DF6634">
        <w:rPr>
          <w:rFonts w:ascii="Tahoma" w:eastAsia="Times New Roman" w:hAnsi="Tahoma" w:cs="Tahoma"/>
          <w:color w:val="424242"/>
          <w:sz w:val="20"/>
          <w:szCs w:val="20"/>
          <w:lang w:eastAsia="ru-RU"/>
        </w:rPr>
        <w:t>.</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sidRPr="00DF6634">
        <w:rPr>
          <w:rFonts w:ascii="Tahoma" w:eastAsia="Times New Roman" w:hAnsi="Tahoma" w:cs="Tahoma"/>
          <w:color w:val="424242"/>
          <w:sz w:val="20"/>
          <w:szCs w:val="20"/>
          <w:lang w:eastAsia="ru-RU"/>
        </w:rPr>
        <w:t>В СМО с отказами очередь не образуется, так как заявка, заставшая все приборы занятыми, покидает систему (теряется). Однако в методическом плане эту систему целесообразно рассматривать как частный случай СМО с конечной очередью (</w:t>
      </w:r>
      <w:r w:rsidRPr="00DF6634">
        <w:rPr>
          <w:rFonts w:ascii="Tahoma" w:eastAsia="Times New Roman" w:hAnsi="Tahoma" w:cs="Tahoma"/>
          <w:i/>
          <w:iCs/>
          <w:color w:val="424242"/>
          <w:sz w:val="20"/>
          <w:szCs w:val="20"/>
          <w:lang w:eastAsia="ru-RU"/>
        </w:rPr>
        <w:t>m=</w:t>
      </w:r>
      <w:r w:rsidRPr="00DF6634">
        <w:rPr>
          <w:rFonts w:ascii="Tahoma" w:eastAsia="Times New Roman" w:hAnsi="Tahoma" w:cs="Tahoma"/>
          <w:color w:val="424242"/>
          <w:sz w:val="20"/>
          <w:szCs w:val="20"/>
          <w:lang w:eastAsia="ru-RU"/>
        </w:rPr>
        <w:t>0).</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sidRPr="00DF6634">
        <w:rPr>
          <w:rFonts w:ascii="Tahoma" w:eastAsia="Times New Roman" w:hAnsi="Tahoma" w:cs="Tahoma"/>
          <w:color w:val="424242"/>
          <w:sz w:val="20"/>
          <w:szCs w:val="20"/>
          <w:lang w:eastAsia="ru-RU"/>
        </w:rPr>
        <w:t xml:space="preserve">Ограничение времени ожидания в очереди или времени пребывания в системе (так называют сумму времени ожидания времени обслуживания) означает, что заявка может ожидать обслуживания или находиться в СМО какое-то время, не превышающее некоторой случайной величины </w:t>
      </w:r>
      <w:r w:rsidRPr="00DF6634">
        <w:rPr>
          <w:rFonts w:ascii="Tahoma" w:eastAsia="Times New Roman" w:hAnsi="Tahoma" w:cs="Tahoma"/>
          <w:i/>
          <w:iCs/>
          <w:color w:val="424242"/>
          <w:sz w:val="20"/>
          <w:szCs w:val="20"/>
          <w:lang w:eastAsia="ru-RU"/>
        </w:rPr>
        <w:t>τ</w:t>
      </w:r>
      <w:proofErr w:type="gramStart"/>
      <w:r w:rsidRPr="00DF6634">
        <w:rPr>
          <w:rFonts w:ascii="Tahoma" w:eastAsia="Times New Roman" w:hAnsi="Tahoma" w:cs="Tahoma"/>
          <w:i/>
          <w:iCs/>
          <w:color w:val="424242"/>
          <w:sz w:val="20"/>
          <w:szCs w:val="20"/>
          <w:vertAlign w:val="subscript"/>
          <w:lang w:eastAsia="ru-RU"/>
        </w:rPr>
        <w:t>ож</w:t>
      </w:r>
      <w:r w:rsidRPr="00DF6634">
        <w:rPr>
          <w:rFonts w:ascii="Tahoma" w:eastAsia="Times New Roman" w:hAnsi="Tahoma" w:cs="Tahoma"/>
          <w:color w:val="424242"/>
          <w:sz w:val="20"/>
          <w:szCs w:val="20"/>
          <w:lang w:eastAsia="ru-RU"/>
        </w:rPr>
        <w:t xml:space="preserve"> или</w:t>
      </w:r>
      <w:proofErr w:type="gramEnd"/>
      <w:r w:rsidRPr="00DF6634">
        <w:rPr>
          <w:rFonts w:ascii="Tahoma" w:eastAsia="Times New Roman" w:hAnsi="Tahoma" w:cs="Tahoma"/>
          <w:color w:val="424242"/>
          <w:sz w:val="20"/>
          <w:szCs w:val="20"/>
          <w:lang w:eastAsia="ru-RU"/>
        </w:rPr>
        <w:t xml:space="preserve"> </w:t>
      </w:r>
      <w:r w:rsidRPr="00DF6634">
        <w:rPr>
          <w:rFonts w:ascii="Tahoma" w:eastAsia="Times New Roman" w:hAnsi="Tahoma" w:cs="Tahoma"/>
          <w:i/>
          <w:iCs/>
          <w:color w:val="424242"/>
          <w:sz w:val="20"/>
          <w:szCs w:val="20"/>
          <w:lang w:eastAsia="ru-RU"/>
        </w:rPr>
        <w:t>τ</w:t>
      </w:r>
      <w:r w:rsidRPr="00DF6634">
        <w:rPr>
          <w:rFonts w:ascii="Tahoma" w:eastAsia="Times New Roman" w:hAnsi="Tahoma" w:cs="Tahoma"/>
          <w:i/>
          <w:iCs/>
          <w:color w:val="424242"/>
          <w:sz w:val="20"/>
          <w:szCs w:val="20"/>
          <w:vertAlign w:val="subscript"/>
          <w:lang w:eastAsia="ru-RU"/>
        </w:rPr>
        <w:t>с</w:t>
      </w:r>
      <w:r w:rsidRPr="00DF6634">
        <w:rPr>
          <w:rFonts w:ascii="Tahoma" w:eastAsia="Times New Roman" w:hAnsi="Tahoma" w:cs="Tahoma"/>
          <w:color w:val="424242"/>
          <w:sz w:val="20"/>
          <w:szCs w:val="20"/>
          <w:vertAlign w:val="subscript"/>
          <w:lang w:eastAsia="ru-RU"/>
        </w:rPr>
        <w:t>.</w:t>
      </w:r>
      <w:r w:rsidRPr="00DF6634">
        <w:rPr>
          <w:rFonts w:ascii="Tahoma" w:eastAsia="Times New Roman" w:hAnsi="Tahoma" w:cs="Tahoma"/>
          <w:color w:val="424242"/>
          <w:sz w:val="20"/>
          <w:szCs w:val="20"/>
          <w:lang w:eastAsia="ru-RU"/>
        </w:rPr>
        <w:t xml:space="preserve"> Системы с ограничением на время ожидания (или пребывания) называют смешанными СМО. Система, в которой не накладывается ограничение ни на одну из величин </w:t>
      </w:r>
      <w:proofErr w:type="spellStart"/>
      <w:r w:rsidRPr="00DF6634">
        <w:rPr>
          <w:rFonts w:ascii="Tahoma" w:eastAsia="Times New Roman" w:hAnsi="Tahoma" w:cs="Tahoma"/>
          <w:i/>
          <w:iCs/>
          <w:color w:val="424242"/>
          <w:sz w:val="20"/>
          <w:szCs w:val="20"/>
          <w:lang w:eastAsia="ru-RU"/>
        </w:rPr>
        <w:t>m</w:t>
      </w:r>
      <w:proofErr w:type="spellEnd"/>
      <w:r w:rsidRPr="00DF6634">
        <w:rPr>
          <w:rFonts w:ascii="Tahoma" w:eastAsia="Times New Roman" w:hAnsi="Tahoma" w:cs="Tahoma"/>
          <w:color w:val="424242"/>
          <w:sz w:val="20"/>
          <w:szCs w:val="20"/>
          <w:lang w:eastAsia="ru-RU"/>
        </w:rPr>
        <w:t xml:space="preserve">, </w:t>
      </w:r>
      <w:proofErr w:type="spellStart"/>
      <w:proofErr w:type="gramStart"/>
      <w:r w:rsidRPr="00DF6634">
        <w:rPr>
          <w:rFonts w:ascii="Tahoma" w:eastAsia="Times New Roman" w:hAnsi="Tahoma" w:cs="Tahoma"/>
          <w:i/>
          <w:iCs/>
          <w:color w:val="424242"/>
          <w:sz w:val="20"/>
          <w:szCs w:val="20"/>
          <w:lang w:eastAsia="ru-RU"/>
        </w:rPr>
        <w:t>t</w:t>
      </w:r>
      <w:proofErr w:type="gramEnd"/>
      <w:r w:rsidRPr="00DF6634">
        <w:rPr>
          <w:rFonts w:ascii="Tahoma" w:eastAsia="Times New Roman" w:hAnsi="Tahoma" w:cs="Tahoma"/>
          <w:i/>
          <w:iCs/>
          <w:color w:val="424242"/>
          <w:sz w:val="20"/>
          <w:szCs w:val="20"/>
          <w:vertAlign w:val="subscript"/>
          <w:lang w:eastAsia="ru-RU"/>
        </w:rPr>
        <w:t>с</w:t>
      </w:r>
      <w:proofErr w:type="spellEnd"/>
      <w:r w:rsidRPr="00DF6634">
        <w:rPr>
          <w:rFonts w:ascii="Tahoma" w:eastAsia="Times New Roman" w:hAnsi="Tahoma" w:cs="Tahoma"/>
          <w:color w:val="424242"/>
          <w:sz w:val="20"/>
          <w:szCs w:val="20"/>
          <w:lang w:eastAsia="ru-RU"/>
        </w:rPr>
        <w:t xml:space="preserve">, и </w:t>
      </w:r>
      <w:proofErr w:type="spellStart"/>
      <w:r w:rsidRPr="00DF6634">
        <w:rPr>
          <w:rFonts w:ascii="Tahoma" w:eastAsia="Times New Roman" w:hAnsi="Tahoma" w:cs="Tahoma"/>
          <w:i/>
          <w:iCs/>
          <w:color w:val="424242"/>
          <w:sz w:val="20"/>
          <w:szCs w:val="20"/>
          <w:lang w:eastAsia="ru-RU"/>
        </w:rPr>
        <w:t>t</w:t>
      </w:r>
      <w:r w:rsidRPr="00DF6634">
        <w:rPr>
          <w:rFonts w:ascii="Tahoma" w:eastAsia="Times New Roman" w:hAnsi="Tahoma" w:cs="Tahoma"/>
          <w:i/>
          <w:iCs/>
          <w:color w:val="424242"/>
          <w:sz w:val="20"/>
          <w:szCs w:val="20"/>
          <w:vertAlign w:val="subscript"/>
          <w:lang w:eastAsia="ru-RU"/>
        </w:rPr>
        <w:t>ож</w:t>
      </w:r>
      <w:proofErr w:type="spellEnd"/>
      <w:r w:rsidRPr="00DF6634">
        <w:rPr>
          <w:rFonts w:ascii="Tahoma" w:eastAsia="Times New Roman" w:hAnsi="Tahoma" w:cs="Tahoma"/>
          <w:color w:val="424242"/>
          <w:sz w:val="20"/>
          <w:szCs w:val="20"/>
          <w:lang w:eastAsia="ru-RU"/>
        </w:rPr>
        <w:t xml:space="preserve"> называется чистой СМО с ожиданием. Эту систему можно рассматривать как предельный случай, когда </w:t>
      </w:r>
      <w:proofErr w:type="spellStart"/>
      <w:r w:rsidRPr="00DF6634">
        <w:rPr>
          <w:rFonts w:ascii="Tahoma" w:eastAsia="Times New Roman" w:hAnsi="Tahoma" w:cs="Tahoma"/>
          <w:i/>
          <w:iCs/>
          <w:color w:val="424242"/>
          <w:sz w:val="20"/>
          <w:szCs w:val="20"/>
          <w:lang w:eastAsia="ru-RU"/>
        </w:rPr>
        <w:t>m</w:t>
      </w:r>
      <w:proofErr w:type="spellEnd"/>
      <w:r w:rsidRPr="00DF6634">
        <w:rPr>
          <w:rFonts w:ascii="Arial" w:eastAsia="Times New Roman" w:hAnsi="Arial" w:cs="Arial"/>
          <w:i/>
          <w:iCs/>
          <w:color w:val="424242"/>
          <w:sz w:val="20"/>
          <w:szCs w:val="20"/>
          <w:lang w:eastAsia="ru-RU"/>
        </w:rPr>
        <w:t>→</w:t>
      </w:r>
      <w:r w:rsidRPr="00DF6634">
        <w:rPr>
          <w:rFonts w:ascii="Tahoma" w:eastAsia="Times New Roman" w:hAnsi="Tahoma" w:cs="Tahoma"/>
          <w:i/>
          <w:iCs/>
          <w:color w:val="424242"/>
          <w:sz w:val="20"/>
          <w:szCs w:val="20"/>
          <w:lang w:eastAsia="ru-RU"/>
        </w:rPr>
        <w:t>∞</w:t>
      </w:r>
      <w:r w:rsidRPr="00DF6634">
        <w:rPr>
          <w:rFonts w:ascii="Tahoma" w:eastAsia="Times New Roman" w:hAnsi="Tahoma" w:cs="Tahoma"/>
          <w:color w:val="424242"/>
          <w:sz w:val="20"/>
          <w:szCs w:val="20"/>
          <w:lang w:eastAsia="ru-RU"/>
        </w:rPr>
        <w:t>,</w:t>
      </w:r>
      <w:r w:rsidRPr="00DF6634">
        <w:rPr>
          <w:rFonts w:ascii="Tahoma" w:eastAsia="Times New Roman" w:hAnsi="Tahoma" w:cs="Tahoma"/>
          <w:i/>
          <w:iCs/>
          <w:color w:val="424242"/>
          <w:sz w:val="20"/>
          <w:szCs w:val="20"/>
          <w:lang w:eastAsia="ru-RU"/>
        </w:rPr>
        <w:t xml:space="preserve"> </w:t>
      </w:r>
      <w:proofErr w:type="spellStart"/>
      <w:r w:rsidRPr="00DF6634">
        <w:rPr>
          <w:rFonts w:ascii="Tahoma" w:eastAsia="Times New Roman" w:hAnsi="Tahoma" w:cs="Tahoma"/>
          <w:i/>
          <w:iCs/>
          <w:color w:val="424242"/>
          <w:sz w:val="20"/>
          <w:szCs w:val="20"/>
          <w:lang w:eastAsia="ru-RU"/>
        </w:rPr>
        <w:t>t</w:t>
      </w:r>
      <w:r w:rsidRPr="00DF6634">
        <w:rPr>
          <w:rFonts w:ascii="Tahoma" w:eastAsia="Times New Roman" w:hAnsi="Tahoma" w:cs="Tahoma"/>
          <w:i/>
          <w:iCs/>
          <w:color w:val="424242"/>
          <w:sz w:val="20"/>
          <w:szCs w:val="20"/>
          <w:vertAlign w:val="subscript"/>
          <w:lang w:eastAsia="ru-RU"/>
        </w:rPr>
        <w:t>c</w:t>
      </w:r>
      <w:proofErr w:type="spellEnd"/>
      <w:r w:rsidRPr="00DF6634">
        <w:rPr>
          <w:rFonts w:ascii="Arial" w:eastAsia="Times New Roman" w:hAnsi="Arial" w:cs="Arial"/>
          <w:i/>
          <w:iCs/>
          <w:color w:val="424242"/>
          <w:sz w:val="20"/>
          <w:szCs w:val="20"/>
          <w:lang w:eastAsia="ru-RU"/>
        </w:rPr>
        <w:t>→</w:t>
      </w:r>
      <w:r w:rsidRPr="00DF6634">
        <w:rPr>
          <w:rFonts w:ascii="Tahoma" w:eastAsia="Times New Roman" w:hAnsi="Tahoma" w:cs="Tahoma"/>
          <w:i/>
          <w:iCs/>
          <w:color w:val="424242"/>
          <w:sz w:val="20"/>
          <w:szCs w:val="20"/>
          <w:lang w:eastAsia="ru-RU"/>
        </w:rPr>
        <w:t>∞</w:t>
      </w:r>
      <w:r w:rsidRPr="00DF6634">
        <w:rPr>
          <w:rFonts w:ascii="Tahoma" w:eastAsia="Times New Roman" w:hAnsi="Tahoma" w:cs="Tahoma"/>
          <w:color w:val="424242"/>
          <w:sz w:val="20"/>
          <w:szCs w:val="20"/>
          <w:lang w:eastAsia="ru-RU"/>
        </w:rPr>
        <w:t>,</w:t>
      </w:r>
      <w:r w:rsidRPr="00DF6634">
        <w:rPr>
          <w:rFonts w:ascii="Tahoma" w:eastAsia="Times New Roman" w:hAnsi="Tahoma" w:cs="Tahoma"/>
          <w:i/>
          <w:iCs/>
          <w:color w:val="424242"/>
          <w:sz w:val="20"/>
          <w:szCs w:val="20"/>
          <w:lang w:eastAsia="ru-RU"/>
        </w:rPr>
        <w:t xml:space="preserve"> </w:t>
      </w:r>
      <w:proofErr w:type="spellStart"/>
      <w:proofErr w:type="gramStart"/>
      <w:r w:rsidRPr="00DF6634">
        <w:rPr>
          <w:rFonts w:ascii="Tahoma" w:eastAsia="Times New Roman" w:hAnsi="Tahoma" w:cs="Tahoma"/>
          <w:i/>
          <w:iCs/>
          <w:color w:val="424242"/>
          <w:sz w:val="20"/>
          <w:szCs w:val="20"/>
          <w:lang w:eastAsia="ru-RU"/>
        </w:rPr>
        <w:t>t</w:t>
      </w:r>
      <w:proofErr w:type="gramEnd"/>
      <w:r w:rsidRPr="00DF6634">
        <w:rPr>
          <w:rFonts w:ascii="Tahoma" w:eastAsia="Times New Roman" w:hAnsi="Tahoma" w:cs="Tahoma"/>
          <w:i/>
          <w:iCs/>
          <w:color w:val="424242"/>
          <w:sz w:val="20"/>
          <w:szCs w:val="20"/>
          <w:vertAlign w:val="subscript"/>
          <w:lang w:eastAsia="ru-RU"/>
        </w:rPr>
        <w:t>ож</w:t>
      </w:r>
      <w:proofErr w:type="spellEnd"/>
      <w:r w:rsidRPr="00DF6634">
        <w:rPr>
          <w:rFonts w:ascii="Arial" w:eastAsia="Times New Roman" w:hAnsi="Arial" w:cs="Arial"/>
          <w:i/>
          <w:iCs/>
          <w:color w:val="424242"/>
          <w:sz w:val="20"/>
          <w:szCs w:val="20"/>
          <w:lang w:eastAsia="ru-RU"/>
        </w:rPr>
        <w:t>→</w:t>
      </w:r>
      <w:r w:rsidRPr="00DF6634">
        <w:rPr>
          <w:rFonts w:ascii="Tahoma" w:eastAsia="Times New Roman" w:hAnsi="Tahoma" w:cs="Tahoma"/>
          <w:i/>
          <w:iCs/>
          <w:color w:val="424242"/>
          <w:sz w:val="20"/>
          <w:szCs w:val="20"/>
          <w:lang w:eastAsia="ru-RU"/>
        </w:rPr>
        <w:t>∞.</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sidRPr="00DF6634">
        <w:rPr>
          <w:rFonts w:ascii="Tahoma" w:eastAsia="Times New Roman" w:hAnsi="Tahoma" w:cs="Tahoma"/>
          <w:color w:val="424242"/>
          <w:sz w:val="20"/>
          <w:szCs w:val="20"/>
          <w:lang w:eastAsia="ru-RU"/>
        </w:rPr>
        <w:t>Если входящий поток однородный, то в основе правил назначения очередной заявки лежит или фактическое время ожидания, или остающаяся часть времени ожидания (пребывания). Частными случаями являются:</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sidRPr="00DF6634">
        <w:rPr>
          <w:rFonts w:ascii="Tahoma" w:eastAsia="Times New Roman" w:hAnsi="Tahoma" w:cs="Tahoma"/>
          <w:color w:val="424242"/>
          <w:sz w:val="20"/>
          <w:szCs w:val="20"/>
          <w:lang w:eastAsia="ru-RU"/>
        </w:rPr>
        <w:t>- неупорядоченность – равновероятное поступление на обслуживание любой заявки из очереди;</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sidRPr="00DF6634">
        <w:rPr>
          <w:rFonts w:ascii="Tahoma" w:eastAsia="Times New Roman" w:hAnsi="Tahoma" w:cs="Tahoma"/>
          <w:color w:val="424242"/>
          <w:sz w:val="20"/>
          <w:szCs w:val="20"/>
          <w:lang w:eastAsia="ru-RU"/>
        </w:rPr>
        <w:t>- строгая очередность – заявки к обслуживанию назначаются в порядке поступления;</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sidRPr="00DF6634">
        <w:rPr>
          <w:rFonts w:ascii="Tahoma" w:eastAsia="Times New Roman" w:hAnsi="Tahoma" w:cs="Tahoma"/>
          <w:color w:val="424242"/>
          <w:sz w:val="20"/>
          <w:szCs w:val="20"/>
          <w:lang w:eastAsia="ru-RU"/>
        </w:rPr>
        <w:t>- обратная очередность – «последним пришел – первым обслуживается».</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sidRPr="00DF6634">
        <w:rPr>
          <w:rFonts w:ascii="Tahoma" w:eastAsia="Times New Roman" w:hAnsi="Tahoma" w:cs="Tahoma"/>
          <w:color w:val="424242"/>
          <w:sz w:val="20"/>
          <w:szCs w:val="20"/>
          <w:lang w:eastAsia="ru-RU"/>
        </w:rPr>
        <w:t>Иногда назначение на обслуживание происходит по некоторой системе приоритетов (Герои Советского Союза обслуживаются вне очереди).</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sidRPr="00DF6634">
        <w:rPr>
          <w:rFonts w:ascii="Tahoma" w:eastAsia="Times New Roman" w:hAnsi="Tahoma" w:cs="Tahoma"/>
          <w:color w:val="424242"/>
          <w:sz w:val="20"/>
          <w:szCs w:val="20"/>
          <w:lang w:eastAsia="ru-RU"/>
        </w:rPr>
        <w:t>Реальные процессы обслуживания не исчерпываются рассмотренными правилами. К числу возможных и встречающихся на практике правил относятся:</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sidRPr="00DF6634">
        <w:rPr>
          <w:rFonts w:ascii="Tahoma" w:eastAsia="Times New Roman" w:hAnsi="Tahoma" w:cs="Tahoma"/>
          <w:color w:val="424242"/>
          <w:sz w:val="20"/>
          <w:szCs w:val="20"/>
          <w:lang w:eastAsia="ru-RU"/>
        </w:rPr>
        <w:t>- зависимость допустимого времени ожидания (пребывания) от фактического времени ожидания (пребывания);</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sidRPr="00DF6634">
        <w:rPr>
          <w:rFonts w:ascii="Tahoma" w:eastAsia="Times New Roman" w:hAnsi="Tahoma" w:cs="Tahoma"/>
          <w:color w:val="424242"/>
          <w:sz w:val="20"/>
          <w:szCs w:val="20"/>
          <w:lang w:eastAsia="ru-RU"/>
        </w:rPr>
        <w:t>- зависимость времени обслуживания от длины очереди (например, с ростом очереди время обслуживания уменьшается);</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sidRPr="00DF6634">
        <w:rPr>
          <w:rFonts w:ascii="Tahoma" w:eastAsia="Times New Roman" w:hAnsi="Tahoma" w:cs="Tahoma"/>
          <w:color w:val="424242"/>
          <w:sz w:val="20"/>
          <w:szCs w:val="20"/>
          <w:lang w:eastAsia="ru-RU"/>
        </w:rPr>
        <w:t>- зависимость числа приборов от длины очереди (например, с</w:t>
      </w:r>
      <w:r w:rsidRPr="00DF6634">
        <w:rPr>
          <w:rFonts w:ascii="Tahoma" w:eastAsia="Times New Roman" w:hAnsi="Tahoma" w:cs="Tahoma"/>
          <w:color w:val="424242"/>
          <w:sz w:val="20"/>
          <w:szCs w:val="20"/>
          <w:lang w:eastAsia="ru-RU"/>
        </w:rPr>
        <w:br/>
        <w:t>ростом очереди число приборов растет).</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sidRPr="00DF6634">
        <w:rPr>
          <w:rFonts w:ascii="Tahoma" w:eastAsia="Times New Roman" w:hAnsi="Tahoma" w:cs="Tahoma"/>
          <w:color w:val="424242"/>
          <w:sz w:val="20"/>
          <w:szCs w:val="20"/>
          <w:lang w:eastAsia="ru-RU"/>
        </w:rPr>
        <w:t>Из изложенного следует, что классификация, приведенная на рис. 2.2, не охватывает всего многообразия СМО и учитывает только наиболее важные, определяющие факторы.</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sidRPr="00DF6634">
        <w:rPr>
          <w:rFonts w:ascii="Tahoma" w:eastAsia="Times New Roman" w:hAnsi="Tahoma" w:cs="Tahoma"/>
          <w:color w:val="424242"/>
          <w:sz w:val="20"/>
          <w:szCs w:val="20"/>
          <w:lang w:eastAsia="ru-RU"/>
        </w:rPr>
        <w:t>Кроме рассмотренной классификации СМО по содержательным свойствам основных элементов их можно классифицировать по математическим методам исследования, которые определяются видом законов распределения интервалов времени между поступлениями заявок и времени обслуживания.</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sidRPr="00DF6634">
        <w:rPr>
          <w:rFonts w:ascii="Tahoma" w:eastAsia="Times New Roman" w:hAnsi="Tahoma" w:cs="Tahoma"/>
          <w:color w:val="424242"/>
          <w:sz w:val="20"/>
          <w:szCs w:val="20"/>
          <w:lang w:eastAsia="ru-RU"/>
        </w:rPr>
        <w:t>Рассмотрим наиболее важные виды законов распределения, используемых для описания входящего потока и потока обслуженных заявок.</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sidRPr="00DF6634">
        <w:rPr>
          <w:rFonts w:ascii="Tahoma" w:eastAsia="Times New Roman" w:hAnsi="Tahoma" w:cs="Tahoma"/>
          <w:color w:val="424242"/>
          <w:sz w:val="20"/>
          <w:szCs w:val="20"/>
          <w:lang w:eastAsia="ru-RU"/>
        </w:rPr>
        <w:t> </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sidRPr="00DF6634">
        <w:rPr>
          <w:rFonts w:ascii="Tahoma" w:eastAsia="Times New Roman" w:hAnsi="Tahoma" w:cs="Tahoma"/>
          <w:color w:val="424242"/>
          <w:sz w:val="20"/>
          <w:szCs w:val="20"/>
          <w:u w:val="single"/>
          <w:lang w:eastAsia="ru-RU"/>
        </w:rPr>
        <w:t>3. Потоки событий, их свойства и математическое описание</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sidRPr="00DF6634">
        <w:rPr>
          <w:rFonts w:ascii="Tahoma" w:eastAsia="Times New Roman" w:hAnsi="Tahoma" w:cs="Tahoma"/>
          <w:color w:val="424242"/>
          <w:sz w:val="20"/>
          <w:szCs w:val="20"/>
          <w:lang w:eastAsia="ru-RU"/>
        </w:rPr>
        <w:t> </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sidRPr="00DF6634">
        <w:rPr>
          <w:rFonts w:ascii="Tahoma" w:eastAsia="Times New Roman" w:hAnsi="Tahoma" w:cs="Tahoma"/>
          <w:color w:val="424242"/>
          <w:sz w:val="20"/>
          <w:szCs w:val="20"/>
          <w:lang w:eastAsia="ru-RU"/>
        </w:rPr>
        <w:t>Входящий и выходящий потоки СМО представляют собой последовательность однородных событий, следующих одно за другим в случайные моменты времени.</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sidRPr="00DF6634">
        <w:rPr>
          <w:rFonts w:ascii="Tahoma" w:eastAsia="Times New Roman" w:hAnsi="Tahoma" w:cs="Tahoma"/>
          <w:color w:val="424242"/>
          <w:sz w:val="20"/>
          <w:szCs w:val="20"/>
          <w:lang w:eastAsia="ru-RU"/>
        </w:rPr>
        <w:lastRenderedPageBreak/>
        <w:t>Вид закона распределения промежутков времени между соседними событиями определяется структурой и свойствами потока. Наиболее важными являются следующие свойства потоков: стационарность, ординарность и отсутствие последействия.</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sidRPr="00DF6634">
        <w:rPr>
          <w:rFonts w:ascii="Tahoma" w:eastAsia="Times New Roman" w:hAnsi="Tahoma" w:cs="Tahoma"/>
          <w:color w:val="424242"/>
          <w:sz w:val="20"/>
          <w:szCs w:val="20"/>
          <w:u w:val="single"/>
          <w:lang w:eastAsia="ru-RU"/>
        </w:rPr>
        <w:t>Стационарность</w:t>
      </w:r>
      <w:r w:rsidRPr="00DF6634">
        <w:rPr>
          <w:rFonts w:ascii="Tahoma" w:eastAsia="Times New Roman" w:hAnsi="Tahoma" w:cs="Tahoma"/>
          <w:color w:val="424242"/>
          <w:sz w:val="20"/>
          <w:szCs w:val="20"/>
          <w:lang w:eastAsia="ru-RU"/>
        </w:rPr>
        <w:t xml:space="preserve"> потока означает, что его вероятностные характеристики не зависят от времени. Одной из важнейших характеристик потока является его интенсивность </w:t>
      </w:r>
      <w:r w:rsidRPr="00DF6634">
        <w:rPr>
          <w:rFonts w:ascii="Tahoma" w:eastAsia="Times New Roman" w:hAnsi="Tahoma" w:cs="Tahoma"/>
          <w:i/>
          <w:iCs/>
          <w:color w:val="424242"/>
          <w:sz w:val="20"/>
          <w:szCs w:val="20"/>
          <w:lang w:eastAsia="ru-RU"/>
        </w:rPr>
        <w:t>λ</w:t>
      </w:r>
      <w:r w:rsidRPr="00DF6634">
        <w:rPr>
          <w:rFonts w:ascii="Tahoma" w:eastAsia="Times New Roman" w:hAnsi="Tahoma" w:cs="Tahoma"/>
          <w:color w:val="424242"/>
          <w:sz w:val="20"/>
          <w:szCs w:val="20"/>
          <w:lang w:eastAsia="ru-RU"/>
        </w:rPr>
        <w:t xml:space="preserve"> - среднее число событий в единицу времени. Очевидно, что </w:t>
      </w:r>
      <w:r w:rsidRPr="00DF6634">
        <w:rPr>
          <w:rFonts w:ascii="Tahoma" w:eastAsia="Times New Roman" w:hAnsi="Tahoma" w:cs="Tahoma"/>
          <w:i/>
          <w:iCs/>
          <w:color w:val="424242"/>
          <w:sz w:val="20"/>
          <w:szCs w:val="20"/>
          <w:lang w:eastAsia="ru-RU"/>
        </w:rPr>
        <w:t>1</w:t>
      </w:r>
      <w:r w:rsidRPr="00DF6634">
        <w:rPr>
          <w:rFonts w:ascii="Tahoma" w:eastAsia="Times New Roman" w:hAnsi="Tahoma" w:cs="Tahoma"/>
          <w:color w:val="424242"/>
          <w:sz w:val="20"/>
          <w:szCs w:val="20"/>
          <w:lang w:eastAsia="ru-RU"/>
        </w:rPr>
        <w:t>/</w:t>
      </w:r>
      <w:r w:rsidRPr="00DF6634">
        <w:rPr>
          <w:rFonts w:ascii="Tahoma" w:eastAsia="Times New Roman" w:hAnsi="Tahoma" w:cs="Tahoma"/>
          <w:i/>
          <w:iCs/>
          <w:color w:val="424242"/>
          <w:sz w:val="20"/>
          <w:szCs w:val="20"/>
          <w:lang w:eastAsia="ru-RU"/>
        </w:rPr>
        <w:t>λ</w:t>
      </w:r>
      <w:r w:rsidRPr="00DF6634">
        <w:rPr>
          <w:rFonts w:ascii="Tahoma" w:eastAsia="Times New Roman" w:hAnsi="Tahoma" w:cs="Tahoma"/>
          <w:color w:val="424242"/>
          <w:sz w:val="20"/>
          <w:szCs w:val="20"/>
          <w:lang w:eastAsia="ru-RU"/>
        </w:rPr>
        <w:t xml:space="preserve"> - средняя длительность интервала между событиями (математическое ожидание).</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sidRPr="00DF6634">
        <w:rPr>
          <w:rFonts w:ascii="Tahoma" w:eastAsia="Times New Roman" w:hAnsi="Tahoma" w:cs="Tahoma"/>
          <w:color w:val="424242"/>
          <w:sz w:val="20"/>
          <w:szCs w:val="20"/>
          <w:lang w:eastAsia="ru-RU"/>
        </w:rPr>
        <w:t>Поэтому</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Pr>
          <w:rFonts w:ascii="Tahoma" w:eastAsia="Times New Roman" w:hAnsi="Tahoma" w:cs="Tahoma"/>
          <w:noProof/>
          <w:color w:val="424242"/>
          <w:sz w:val="20"/>
          <w:szCs w:val="20"/>
          <w:lang w:eastAsia="ru-RU"/>
        </w:rPr>
        <w:drawing>
          <wp:inline distT="0" distB="0" distL="0" distR="0">
            <wp:extent cx="847725" cy="485775"/>
            <wp:effectExtent l="0" t="0" r="9525" b="0"/>
            <wp:docPr id="84" name="Рисунок 84" descr="http://ok-t.ru/studopedia/baza11/3897298141594.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ok-t.ru/studopedia/baza11/3897298141594.files/image018.gif"/>
                    <pic:cNvPicPr>
                      <a:picLocks noChangeAspect="1" noChangeArrowheads="1"/>
                    </pic:cNvPicPr>
                  </pic:nvPicPr>
                  <pic:blipFill>
                    <a:blip r:embed="rId12" cstate="print"/>
                    <a:srcRect/>
                    <a:stretch>
                      <a:fillRect/>
                    </a:stretch>
                  </pic:blipFill>
                  <pic:spPr bwMode="auto">
                    <a:xfrm>
                      <a:off x="0" y="0"/>
                      <a:ext cx="847725" cy="485775"/>
                    </a:xfrm>
                    <a:prstGeom prst="rect">
                      <a:avLst/>
                    </a:prstGeom>
                    <a:noFill/>
                    <a:ln w="9525">
                      <a:noFill/>
                      <a:miter lim="800000"/>
                      <a:headEnd/>
                      <a:tailEnd/>
                    </a:ln>
                  </pic:spPr>
                </pic:pic>
              </a:graphicData>
            </a:graphic>
          </wp:inline>
        </w:drawing>
      </w:r>
      <w:r w:rsidRPr="00DF6634">
        <w:rPr>
          <w:rFonts w:ascii="Tahoma" w:eastAsia="Times New Roman" w:hAnsi="Tahoma" w:cs="Tahoma"/>
          <w:color w:val="424242"/>
          <w:sz w:val="20"/>
          <w:szCs w:val="20"/>
          <w:lang w:eastAsia="ru-RU"/>
        </w:rPr>
        <w:t>(2.3)</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sidRPr="00DF6634">
        <w:rPr>
          <w:rFonts w:ascii="Tahoma" w:eastAsia="Times New Roman" w:hAnsi="Tahoma" w:cs="Tahoma"/>
          <w:color w:val="424242"/>
          <w:sz w:val="20"/>
          <w:szCs w:val="20"/>
          <w:lang w:eastAsia="ru-RU"/>
        </w:rPr>
        <w:t xml:space="preserve">где </w:t>
      </w:r>
      <w:proofErr w:type="spellStart"/>
      <w:r w:rsidRPr="00DF6634">
        <w:rPr>
          <w:rFonts w:ascii="Tahoma" w:eastAsia="Times New Roman" w:hAnsi="Tahoma" w:cs="Tahoma"/>
          <w:i/>
          <w:iCs/>
          <w:color w:val="424242"/>
          <w:sz w:val="20"/>
          <w:szCs w:val="20"/>
          <w:lang w:eastAsia="ru-RU"/>
        </w:rPr>
        <w:t>f</w:t>
      </w:r>
      <w:proofErr w:type="spellEnd"/>
      <w:r w:rsidRPr="00DF6634">
        <w:rPr>
          <w:rFonts w:ascii="Tahoma" w:eastAsia="Times New Roman" w:hAnsi="Tahoma" w:cs="Tahoma"/>
          <w:i/>
          <w:iCs/>
          <w:color w:val="424242"/>
          <w:sz w:val="20"/>
          <w:szCs w:val="20"/>
          <w:lang w:eastAsia="ru-RU"/>
        </w:rPr>
        <w:t>(</w:t>
      </w:r>
      <w:proofErr w:type="spellStart"/>
      <w:r w:rsidRPr="00DF6634">
        <w:rPr>
          <w:rFonts w:ascii="Tahoma" w:eastAsia="Times New Roman" w:hAnsi="Tahoma" w:cs="Tahoma"/>
          <w:i/>
          <w:iCs/>
          <w:color w:val="424242"/>
          <w:sz w:val="20"/>
          <w:szCs w:val="20"/>
          <w:lang w:eastAsia="ru-RU"/>
        </w:rPr>
        <w:t>t</w:t>
      </w:r>
      <w:proofErr w:type="spellEnd"/>
      <w:r w:rsidRPr="00DF6634">
        <w:rPr>
          <w:rFonts w:ascii="Tahoma" w:eastAsia="Times New Roman" w:hAnsi="Tahoma" w:cs="Tahoma"/>
          <w:i/>
          <w:iCs/>
          <w:color w:val="424242"/>
          <w:sz w:val="20"/>
          <w:szCs w:val="20"/>
          <w:lang w:eastAsia="ru-RU"/>
        </w:rPr>
        <w:t>)</w:t>
      </w:r>
      <w:r w:rsidRPr="00DF6634">
        <w:rPr>
          <w:rFonts w:ascii="Tahoma" w:eastAsia="Times New Roman" w:hAnsi="Tahoma" w:cs="Tahoma"/>
          <w:color w:val="424242"/>
          <w:sz w:val="20"/>
          <w:szCs w:val="20"/>
          <w:lang w:eastAsia="ru-RU"/>
        </w:rPr>
        <w:t xml:space="preserve"> - плотность распределения длительностей интервалов между событиями. Для стационарного потока </w:t>
      </w:r>
      <w:r w:rsidRPr="00DF6634">
        <w:rPr>
          <w:rFonts w:ascii="Tahoma" w:eastAsia="Times New Roman" w:hAnsi="Tahoma" w:cs="Tahoma"/>
          <w:i/>
          <w:iCs/>
          <w:color w:val="424242"/>
          <w:sz w:val="20"/>
          <w:szCs w:val="20"/>
          <w:lang w:eastAsia="ru-RU"/>
        </w:rPr>
        <w:t xml:space="preserve">λ = </w:t>
      </w:r>
      <w:proofErr w:type="spellStart"/>
      <w:r w:rsidRPr="00DF6634">
        <w:rPr>
          <w:rFonts w:ascii="Tahoma" w:eastAsia="Times New Roman" w:hAnsi="Tahoma" w:cs="Tahoma"/>
          <w:i/>
          <w:iCs/>
          <w:color w:val="424242"/>
          <w:sz w:val="20"/>
          <w:szCs w:val="20"/>
          <w:lang w:eastAsia="ru-RU"/>
        </w:rPr>
        <w:t>const</w:t>
      </w:r>
      <w:proofErr w:type="spellEnd"/>
      <w:r w:rsidRPr="00DF6634">
        <w:rPr>
          <w:rFonts w:ascii="Tahoma" w:eastAsia="Times New Roman" w:hAnsi="Tahoma" w:cs="Tahoma"/>
          <w:color w:val="424242"/>
          <w:sz w:val="20"/>
          <w:szCs w:val="20"/>
          <w:lang w:eastAsia="ru-RU"/>
        </w:rPr>
        <w:t>.</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sidRPr="00DF6634">
        <w:rPr>
          <w:rFonts w:ascii="Tahoma" w:eastAsia="Times New Roman" w:hAnsi="Tahoma" w:cs="Tahoma"/>
          <w:color w:val="424242"/>
          <w:sz w:val="20"/>
          <w:szCs w:val="20"/>
          <w:u w:val="single"/>
          <w:lang w:eastAsia="ru-RU"/>
        </w:rPr>
        <w:t>Ординарность</w:t>
      </w:r>
      <w:r w:rsidRPr="00DF6634">
        <w:rPr>
          <w:rFonts w:ascii="Tahoma" w:eastAsia="Times New Roman" w:hAnsi="Tahoma" w:cs="Tahoma"/>
          <w:color w:val="424242"/>
          <w:sz w:val="20"/>
          <w:szCs w:val="20"/>
          <w:lang w:eastAsia="ru-RU"/>
        </w:rPr>
        <w:t xml:space="preserve"> потока означает практическую невозможность появления двух и более событий в один и тот же момент времен.</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sidRPr="00DF6634">
        <w:rPr>
          <w:rFonts w:ascii="Tahoma" w:eastAsia="Times New Roman" w:hAnsi="Tahoma" w:cs="Tahoma"/>
          <w:color w:val="424242"/>
          <w:sz w:val="20"/>
          <w:szCs w:val="20"/>
          <w:u w:val="single"/>
          <w:lang w:eastAsia="ru-RU"/>
        </w:rPr>
        <w:t>Отсутствие последствия</w:t>
      </w:r>
      <w:r w:rsidRPr="00DF6634">
        <w:rPr>
          <w:rFonts w:ascii="Tahoma" w:eastAsia="Times New Roman" w:hAnsi="Tahoma" w:cs="Tahoma"/>
          <w:color w:val="424242"/>
          <w:sz w:val="20"/>
          <w:szCs w:val="20"/>
          <w:lang w:eastAsia="ru-RU"/>
        </w:rPr>
        <w:t xml:space="preserve"> означает, что события появляются в потоке независимо друг от друга, т.е. вероятность появления определенного числа событий за некоторый произвольно выбранный промежуток времени не зависит от того, сколько событий произошло раньше (не зависит от предыстории изучаемого потока). В этом случае длительность интервалов представляют независимые случайные величины. Если эти случайные величины имеют один и тот же закон распределения, то поток событий называется рекуррентным.</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sidRPr="00DF6634">
        <w:rPr>
          <w:rFonts w:ascii="Tahoma" w:eastAsia="Times New Roman" w:hAnsi="Tahoma" w:cs="Tahoma"/>
          <w:color w:val="424242"/>
          <w:sz w:val="20"/>
          <w:szCs w:val="20"/>
          <w:lang w:eastAsia="ru-RU"/>
        </w:rPr>
        <w:t xml:space="preserve">Поток событий, обладающий всеми тремя свойствами, называет простейшим. Для простейшего потока число событий, попадающих на любой участок, распределено по закону Пуассона, т.е. вероятность попадания на участок длительности </w:t>
      </w:r>
      <w:r w:rsidRPr="00DF6634">
        <w:rPr>
          <w:rFonts w:ascii="Tahoma" w:eastAsia="Times New Roman" w:hAnsi="Tahoma" w:cs="Tahoma"/>
          <w:i/>
          <w:iCs/>
          <w:color w:val="424242"/>
          <w:sz w:val="20"/>
          <w:szCs w:val="20"/>
          <w:lang w:eastAsia="ru-RU"/>
        </w:rPr>
        <w:t>τ</w:t>
      </w:r>
      <w:r w:rsidRPr="00DF6634">
        <w:rPr>
          <w:rFonts w:ascii="Tahoma" w:eastAsia="Times New Roman" w:hAnsi="Tahoma" w:cs="Tahoma"/>
          <w:color w:val="424242"/>
          <w:sz w:val="20"/>
          <w:szCs w:val="20"/>
          <w:lang w:eastAsia="ru-RU"/>
        </w:rPr>
        <w:t xml:space="preserve"> ровно </w:t>
      </w:r>
      <w:proofErr w:type="spellStart"/>
      <w:r w:rsidRPr="00DF6634">
        <w:rPr>
          <w:rFonts w:ascii="Tahoma" w:eastAsia="Times New Roman" w:hAnsi="Tahoma" w:cs="Tahoma"/>
          <w:i/>
          <w:iCs/>
          <w:color w:val="424242"/>
          <w:sz w:val="20"/>
          <w:szCs w:val="20"/>
          <w:lang w:eastAsia="ru-RU"/>
        </w:rPr>
        <w:t>k</w:t>
      </w:r>
      <w:proofErr w:type="spellEnd"/>
      <w:r w:rsidRPr="00DF6634">
        <w:rPr>
          <w:rFonts w:ascii="Tahoma" w:eastAsia="Times New Roman" w:hAnsi="Tahoma" w:cs="Tahoma"/>
          <w:color w:val="424242"/>
          <w:sz w:val="20"/>
          <w:szCs w:val="20"/>
          <w:lang w:eastAsia="ru-RU"/>
        </w:rPr>
        <w:t xml:space="preserve"> событий</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Pr>
          <w:rFonts w:ascii="Tahoma" w:eastAsia="Times New Roman" w:hAnsi="Tahoma" w:cs="Tahoma"/>
          <w:noProof/>
          <w:color w:val="424242"/>
          <w:sz w:val="20"/>
          <w:szCs w:val="20"/>
          <w:lang w:eastAsia="ru-RU"/>
        </w:rPr>
        <w:drawing>
          <wp:inline distT="0" distB="0" distL="0" distR="0">
            <wp:extent cx="1714500" cy="419100"/>
            <wp:effectExtent l="0" t="0" r="0" b="0"/>
            <wp:docPr id="85" name="Рисунок 85" descr="http://ok-t.ru/studopedia/baza11/3897298141594.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ok-t.ru/studopedia/baza11/3897298141594.files/image020.gif"/>
                    <pic:cNvPicPr>
                      <a:picLocks noChangeAspect="1" noChangeArrowheads="1"/>
                    </pic:cNvPicPr>
                  </pic:nvPicPr>
                  <pic:blipFill>
                    <a:blip r:embed="rId13" cstate="print"/>
                    <a:srcRect/>
                    <a:stretch>
                      <a:fillRect/>
                    </a:stretch>
                  </pic:blipFill>
                  <pic:spPr bwMode="auto">
                    <a:xfrm>
                      <a:off x="0" y="0"/>
                      <a:ext cx="1714500" cy="419100"/>
                    </a:xfrm>
                    <a:prstGeom prst="rect">
                      <a:avLst/>
                    </a:prstGeom>
                    <a:noFill/>
                    <a:ln w="9525">
                      <a:noFill/>
                      <a:miter lim="800000"/>
                      <a:headEnd/>
                      <a:tailEnd/>
                    </a:ln>
                  </pic:spPr>
                </pic:pic>
              </a:graphicData>
            </a:graphic>
          </wp:inline>
        </w:drawing>
      </w:r>
      <w:r w:rsidRPr="00DF6634">
        <w:rPr>
          <w:rFonts w:ascii="Tahoma" w:eastAsia="Times New Roman" w:hAnsi="Tahoma" w:cs="Tahoma"/>
          <w:color w:val="424242"/>
          <w:sz w:val="20"/>
          <w:szCs w:val="20"/>
          <w:lang w:eastAsia="ru-RU"/>
        </w:rPr>
        <w:t>(2.4)</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sidRPr="00DF6634">
        <w:rPr>
          <w:rFonts w:ascii="Tahoma" w:eastAsia="Times New Roman" w:hAnsi="Tahoma" w:cs="Tahoma"/>
          <w:color w:val="424242"/>
          <w:sz w:val="20"/>
          <w:szCs w:val="20"/>
          <w:lang w:eastAsia="ru-RU"/>
        </w:rPr>
        <w:t xml:space="preserve">где </w:t>
      </w:r>
      <w:r w:rsidRPr="00DF6634">
        <w:rPr>
          <w:rFonts w:ascii="Tahoma" w:eastAsia="Times New Roman" w:hAnsi="Tahoma" w:cs="Tahoma"/>
          <w:i/>
          <w:iCs/>
          <w:color w:val="424242"/>
          <w:sz w:val="20"/>
          <w:szCs w:val="20"/>
          <w:lang w:eastAsia="ru-RU"/>
        </w:rPr>
        <w:t>α = λτ</w:t>
      </w:r>
      <w:r w:rsidRPr="00DF6634">
        <w:rPr>
          <w:rFonts w:ascii="Tahoma" w:eastAsia="Times New Roman" w:hAnsi="Tahoma" w:cs="Tahoma"/>
          <w:color w:val="424242"/>
          <w:sz w:val="20"/>
          <w:szCs w:val="20"/>
          <w:lang w:eastAsia="ru-RU"/>
        </w:rPr>
        <w:t xml:space="preserve"> - среднее число событий, приходящихся на участок </w:t>
      </w:r>
      <w:r w:rsidRPr="00DF6634">
        <w:rPr>
          <w:rFonts w:ascii="Tahoma" w:eastAsia="Times New Roman" w:hAnsi="Tahoma" w:cs="Tahoma"/>
          <w:i/>
          <w:iCs/>
          <w:color w:val="424242"/>
          <w:sz w:val="20"/>
          <w:szCs w:val="20"/>
          <w:lang w:eastAsia="ru-RU"/>
        </w:rPr>
        <w:t>τ</w:t>
      </w:r>
      <w:r w:rsidRPr="00DF6634">
        <w:rPr>
          <w:rFonts w:ascii="Tahoma" w:eastAsia="Times New Roman" w:hAnsi="Tahoma" w:cs="Tahoma"/>
          <w:color w:val="424242"/>
          <w:sz w:val="20"/>
          <w:szCs w:val="20"/>
          <w:lang w:eastAsia="ru-RU"/>
        </w:rPr>
        <w:t>.</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sidRPr="00DF6634">
        <w:rPr>
          <w:rFonts w:ascii="Tahoma" w:eastAsia="Times New Roman" w:hAnsi="Tahoma" w:cs="Tahoma"/>
          <w:color w:val="424242"/>
          <w:sz w:val="20"/>
          <w:szCs w:val="20"/>
          <w:lang w:eastAsia="ru-RU"/>
        </w:rPr>
        <w:t>Поэтому простейший поток часто называют стационарным пуассоновским потоком. Для нестационарного пуассоновского потока</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Pr>
          <w:rFonts w:ascii="Tahoma" w:eastAsia="Times New Roman" w:hAnsi="Tahoma" w:cs="Tahoma"/>
          <w:noProof/>
          <w:color w:val="424242"/>
          <w:sz w:val="20"/>
          <w:szCs w:val="20"/>
          <w:lang w:eastAsia="ru-RU"/>
        </w:rPr>
        <w:drawing>
          <wp:inline distT="0" distB="0" distL="0" distR="0">
            <wp:extent cx="838200" cy="495300"/>
            <wp:effectExtent l="19050" t="0" r="0" b="0"/>
            <wp:docPr id="86" name="Рисунок 86" descr="http://ok-t.ru/studopedia/baza11/3897298141594.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ok-t.ru/studopedia/baza11/3897298141594.files/image022.gif"/>
                    <pic:cNvPicPr>
                      <a:picLocks noChangeAspect="1" noChangeArrowheads="1"/>
                    </pic:cNvPicPr>
                  </pic:nvPicPr>
                  <pic:blipFill>
                    <a:blip r:embed="rId14" cstate="print"/>
                    <a:srcRect/>
                    <a:stretch>
                      <a:fillRect/>
                    </a:stretch>
                  </pic:blipFill>
                  <pic:spPr bwMode="auto">
                    <a:xfrm>
                      <a:off x="0" y="0"/>
                      <a:ext cx="838200" cy="495300"/>
                    </a:xfrm>
                    <a:prstGeom prst="rect">
                      <a:avLst/>
                    </a:prstGeom>
                    <a:noFill/>
                    <a:ln w="9525">
                      <a:noFill/>
                      <a:miter lim="800000"/>
                      <a:headEnd/>
                      <a:tailEnd/>
                    </a:ln>
                  </pic:spPr>
                </pic:pic>
              </a:graphicData>
            </a:graphic>
          </wp:inline>
        </w:drawing>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sidRPr="00DF6634">
        <w:rPr>
          <w:rFonts w:ascii="Tahoma" w:eastAsia="Times New Roman" w:hAnsi="Tahoma" w:cs="Tahoma"/>
          <w:color w:val="424242"/>
          <w:sz w:val="20"/>
          <w:szCs w:val="20"/>
          <w:lang w:eastAsia="ru-RU"/>
        </w:rPr>
        <w:t xml:space="preserve">Определим закон распределения интервала времени </w:t>
      </w:r>
      <w:r>
        <w:rPr>
          <w:rFonts w:ascii="Tahoma" w:eastAsia="Times New Roman" w:hAnsi="Tahoma" w:cs="Tahoma"/>
          <w:noProof/>
          <w:color w:val="424242"/>
          <w:sz w:val="20"/>
          <w:szCs w:val="20"/>
          <w:lang w:eastAsia="ru-RU"/>
        </w:rPr>
        <w:drawing>
          <wp:inline distT="0" distB="0" distL="0" distR="0">
            <wp:extent cx="142875" cy="228600"/>
            <wp:effectExtent l="0" t="0" r="9525" b="0"/>
            <wp:docPr id="87" name="Рисунок 87" descr="http://ok-t.ru/studopedia/baza11/3897298141594.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ok-t.ru/studopedia/baza11/3897298141594.files/image024.gif"/>
                    <pic:cNvPicPr>
                      <a:picLocks noChangeAspect="1" noChangeArrowheads="1"/>
                    </pic:cNvPicPr>
                  </pic:nvPicPr>
                  <pic:blipFill>
                    <a:blip r:embed="rId15" cstate="print"/>
                    <a:srcRect/>
                    <a:stretch>
                      <a:fillRect/>
                    </a:stretch>
                  </pic:blipFill>
                  <pic:spPr bwMode="auto">
                    <a:xfrm>
                      <a:off x="0" y="0"/>
                      <a:ext cx="142875" cy="228600"/>
                    </a:xfrm>
                    <a:prstGeom prst="rect">
                      <a:avLst/>
                    </a:prstGeom>
                    <a:noFill/>
                    <a:ln w="9525">
                      <a:noFill/>
                      <a:miter lim="800000"/>
                      <a:headEnd/>
                      <a:tailEnd/>
                    </a:ln>
                  </pic:spPr>
                </pic:pic>
              </a:graphicData>
            </a:graphic>
          </wp:inline>
        </w:drawing>
      </w:r>
      <w:r w:rsidRPr="00DF6634">
        <w:rPr>
          <w:rFonts w:ascii="Tahoma" w:eastAsia="Times New Roman" w:hAnsi="Tahoma" w:cs="Tahoma"/>
          <w:color w:val="424242"/>
          <w:sz w:val="20"/>
          <w:szCs w:val="20"/>
          <w:lang w:eastAsia="ru-RU"/>
        </w:rPr>
        <w:t>между событиями в простейшем потоке:</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Pr>
          <w:rFonts w:ascii="Tahoma" w:eastAsia="Times New Roman" w:hAnsi="Tahoma" w:cs="Tahoma"/>
          <w:noProof/>
          <w:color w:val="424242"/>
          <w:sz w:val="20"/>
          <w:szCs w:val="20"/>
          <w:lang w:eastAsia="ru-RU"/>
        </w:rPr>
        <w:drawing>
          <wp:inline distT="0" distB="0" distL="0" distR="0">
            <wp:extent cx="1028700" cy="228600"/>
            <wp:effectExtent l="19050" t="0" r="0" b="0"/>
            <wp:docPr id="88" name="Рисунок 88" descr="http://ok-t.ru/studopedia/baza11/3897298141594.files/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ok-t.ru/studopedia/baza11/3897298141594.files/image026.gif"/>
                    <pic:cNvPicPr>
                      <a:picLocks noChangeAspect="1" noChangeArrowheads="1"/>
                    </pic:cNvPicPr>
                  </pic:nvPicPr>
                  <pic:blipFill>
                    <a:blip r:embed="rId16" cstate="print"/>
                    <a:srcRect/>
                    <a:stretch>
                      <a:fillRect/>
                    </a:stretch>
                  </pic:blipFill>
                  <pic:spPr bwMode="auto">
                    <a:xfrm>
                      <a:off x="0" y="0"/>
                      <a:ext cx="1028700" cy="228600"/>
                    </a:xfrm>
                    <a:prstGeom prst="rect">
                      <a:avLst/>
                    </a:prstGeom>
                    <a:noFill/>
                    <a:ln w="9525">
                      <a:noFill/>
                      <a:miter lim="800000"/>
                      <a:headEnd/>
                      <a:tailEnd/>
                    </a:ln>
                  </pic:spPr>
                </pic:pic>
              </a:graphicData>
            </a:graphic>
          </wp:inline>
        </w:drawing>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sidRPr="00DF6634">
        <w:rPr>
          <w:rFonts w:ascii="Tahoma" w:eastAsia="Times New Roman" w:hAnsi="Tahoma" w:cs="Tahoma"/>
          <w:color w:val="424242"/>
          <w:sz w:val="20"/>
          <w:szCs w:val="20"/>
          <w:lang w:eastAsia="ru-RU"/>
        </w:rPr>
        <w:t xml:space="preserve">т.е. вероятность того, что </w:t>
      </w:r>
      <w:r>
        <w:rPr>
          <w:rFonts w:ascii="Tahoma" w:eastAsia="Times New Roman" w:hAnsi="Tahoma" w:cs="Tahoma"/>
          <w:noProof/>
          <w:color w:val="424242"/>
          <w:sz w:val="20"/>
          <w:szCs w:val="20"/>
          <w:lang w:eastAsia="ru-RU"/>
        </w:rPr>
        <w:drawing>
          <wp:inline distT="0" distB="0" distL="0" distR="0">
            <wp:extent cx="371475" cy="228600"/>
            <wp:effectExtent l="0" t="0" r="9525" b="0"/>
            <wp:docPr id="89" name="Рисунок 89" descr="http://ok-t.ru/studopedia/baza11/3897298141594.files/image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ok-t.ru/studopedia/baza11/3897298141594.files/image028.gif"/>
                    <pic:cNvPicPr>
                      <a:picLocks noChangeAspect="1" noChangeArrowheads="1"/>
                    </pic:cNvPicPr>
                  </pic:nvPicPr>
                  <pic:blipFill>
                    <a:blip r:embed="rId17" cstate="print"/>
                    <a:srcRect/>
                    <a:stretch>
                      <a:fillRect/>
                    </a:stretch>
                  </pic:blipFill>
                  <pic:spPr bwMode="auto">
                    <a:xfrm>
                      <a:off x="0" y="0"/>
                      <a:ext cx="371475" cy="228600"/>
                    </a:xfrm>
                    <a:prstGeom prst="rect">
                      <a:avLst/>
                    </a:prstGeom>
                    <a:noFill/>
                    <a:ln w="9525">
                      <a:noFill/>
                      <a:miter lim="800000"/>
                      <a:headEnd/>
                      <a:tailEnd/>
                    </a:ln>
                  </pic:spPr>
                </pic:pic>
              </a:graphicData>
            </a:graphic>
          </wp:inline>
        </w:drawing>
      </w:r>
      <w:r w:rsidRPr="00DF6634">
        <w:rPr>
          <w:rFonts w:ascii="Tahoma" w:eastAsia="Times New Roman" w:hAnsi="Tahoma" w:cs="Tahoma"/>
          <w:color w:val="424242"/>
          <w:sz w:val="20"/>
          <w:szCs w:val="20"/>
          <w:lang w:eastAsia="ru-RU"/>
        </w:rPr>
        <w:t xml:space="preserve">. Эта вероятность равна вероятности того, что на участок времени </w:t>
      </w:r>
      <w:proofErr w:type="spellStart"/>
      <w:r w:rsidRPr="00DF6634">
        <w:rPr>
          <w:rFonts w:ascii="Tahoma" w:eastAsia="Times New Roman" w:hAnsi="Tahoma" w:cs="Tahoma"/>
          <w:i/>
          <w:iCs/>
          <w:color w:val="424242"/>
          <w:sz w:val="20"/>
          <w:szCs w:val="20"/>
          <w:lang w:eastAsia="ru-RU"/>
        </w:rPr>
        <w:t>t</w:t>
      </w:r>
      <w:proofErr w:type="spellEnd"/>
      <w:r w:rsidRPr="00DF6634">
        <w:rPr>
          <w:rFonts w:ascii="Tahoma" w:eastAsia="Times New Roman" w:hAnsi="Tahoma" w:cs="Tahoma"/>
          <w:color w:val="424242"/>
          <w:sz w:val="20"/>
          <w:szCs w:val="20"/>
          <w:lang w:eastAsia="ru-RU"/>
        </w:rPr>
        <w:t xml:space="preserve"> попадает хотя бы од</w:t>
      </w:r>
      <w:r w:rsidRPr="00DF6634">
        <w:rPr>
          <w:rFonts w:ascii="Tahoma" w:eastAsia="Times New Roman" w:hAnsi="Tahoma" w:cs="Tahoma"/>
          <w:color w:val="424242"/>
          <w:sz w:val="20"/>
          <w:szCs w:val="20"/>
          <w:lang w:eastAsia="ru-RU"/>
        </w:rPr>
        <w:softHyphen/>
        <w:t>но событие, т.е.</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Pr>
          <w:rFonts w:ascii="Tahoma" w:eastAsia="Times New Roman" w:hAnsi="Tahoma" w:cs="Tahoma"/>
          <w:noProof/>
          <w:color w:val="424242"/>
          <w:sz w:val="20"/>
          <w:szCs w:val="20"/>
          <w:lang w:eastAsia="ru-RU"/>
        </w:rPr>
        <w:drawing>
          <wp:inline distT="0" distB="0" distL="0" distR="0">
            <wp:extent cx="1343025" cy="428625"/>
            <wp:effectExtent l="0" t="0" r="0" b="0"/>
            <wp:docPr id="90" name="Рисунок 90" descr="http://ok-t.ru/studopedia/baza11/3897298141594.files/image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ok-t.ru/studopedia/baza11/3897298141594.files/image030.gif"/>
                    <pic:cNvPicPr>
                      <a:picLocks noChangeAspect="1" noChangeArrowheads="1"/>
                    </pic:cNvPicPr>
                  </pic:nvPicPr>
                  <pic:blipFill>
                    <a:blip r:embed="rId18" cstate="print"/>
                    <a:srcRect/>
                    <a:stretch>
                      <a:fillRect/>
                    </a:stretch>
                  </pic:blipFill>
                  <pic:spPr bwMode="auto">
                    <a:xfrm>
                      <a:off x="0" y="0"/>
                      <a:ext cx="1343025" cy="428625"/>
                    </a:xfrm>
                    <a:prstGeom prst="rect">
                      <a:avLst/>
                    </a:prstGeom>
                    <a:noFill/>
                    <a:ln w="9525">
                      <a:noFill/>
                      <a:miter lim="800000"/>
                      <a:headEnd/>
                      <a:tailEnd/>
                    </a:ln>
                  </pic:spPr>
                </pic:pic>
              </a:graphicData>
            </a:graphic>
          </wp:inline>
        </w:drawing>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sidRPr="00DF6634">
        <w:rPr>
          <w:rFonts w:ascii="Tahoma" w:eastAsia="Times New Roman" w:hAnsi="Tahoma" w:cs="Tahoma"/>
          <w:color w:val="424242"/>
          <w:sz w:val="20"/>
          <w:szCs w:val="20"/>
          <w:lang w:eastAsia="ru-RU"/>
        </w:rPr>
        <w:t> </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sidRPr="00DF6634">
        <w:rPr>
          <w:rFonts w:ascii="Tahoma" w:eastAsia="Times New Roman" w:hAnsi="Tahoma" w:cs="Tahoma"/>
          <w:color w:val="424242"/>
          <w:sz w:val="20"/>
          <w:szCs w:val="20"/>
          <w:lang w:eastAsia="ru-RU"/>
        </w:rPr>
        <w:t xml:space="preserve">где </w:t>
      </w:r>
      <w:r>
        <w:rPr>
          <w:rFonts w:ascii="Tahoma" w:eastAsia="Times New Roman" w:hAnsi="Tahoma" w:cs="Tahoma"/>
          <w:noProof/>
          <w:color w:val="424242"/>
          <w:sz w:val="20"/>
          <w:szCs w:val="20"/>
          <w:lang w:eastAsia="ru-RU"/>
        </w:rPr>
        <w:drawing>
          <wp:inline distT="0" distB="0" distL="0" distR="0">
            <wp:extent cx="180975" cy="228600"/>
            <wp:effectExtent l="0" t="0" r="0" b="0"/>
            <wp:docPr id="91" name="Рисунок 91" descr="http://ok-t.ru/studopedia/baza11/3897298141594.file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ok-t.ru/studopedia/baza11/3897298141594.files/image032.gif"/>
                    <pic:cNvPicPr>
                      <a:picLocks noChangeAspect="1" noChangeArrowheads="1"/>
                    </pic:cNvPicPr>
                  </pic:nvPicPr>
                  <pic:blipFill>
                    <a:blip r:embed="rId19" cstate="print"/>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DF6634">
        <w:rPr>
          <w:rFonts w:ascii="Tahoma" w:eastAsia="Times New Roman" w:hAnsi="Tahoma" w:cs="Tahoma"/>
          <w:color w:val="424242"/>
          <w:sz w:val="20"/>
          <w:szCs w:val="20"/>
          <w:lang w:eastAsia="ru-RU"/>
        </w:rPr>
        <w:t xml:space="preserve">- вероятность того, что на участок </w:t>
      </w:r>
      <w:proofErr w:type="spellStart"/>
      <w:r w:rsidRPr="00DF6634">
        <w:rPr>
          <w:rFonts w:ascii="Tahoma" w:eastAsia="Times New Roman" w:hAnsi="Tahoma" w:cs="Tahoma"/>
          <w:i/>
          <w:iCs/>
          <w:color w:val="424242"/>
          <w:sz w:val="20"/>
          <w:szCs w:val="20"/>
          <w:lang w:eastAsia="ru-RU"/>
        </w:rPr>
        <w:t>t</w:t>
      </w:r>
      <w:proofErr w:type="spellEnd"/>
      <w:r w:rsidRPr="00DF6634">
        <w:rPr>
          <w:rFonts w:ascii="Tahoma" w:eastAsia="Times New Roman" w:hAnsi="Tahoma" w:cs="Tahoma"/>
          <w:color w:val="424242"/>
          <w:sz w:val="20"/>
          <w:szCs w:val="20"/>
          <w:lang w:eastAsia="ru-RU"/>
        </w:rPr>
        <w:t xml:space="preserve"> не попадает ни одно событие. Учитывая выражение (2.4), получим</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Pr>
          <w:rFonts w:ascii="Tahoma" w:eastAsia="Times New Roman" w:hAnsi="Tahoma" w:cs="Tahoma"/>
          <w:noProof/>
          <w:color w:val="424242"/>
          <w:sz w:val="20"/>
          <w:szCs w:val="20"/>
          <w:lang w:eastAsia="ru-RU"/>
        </w:rPr>
        <w:lastRenderedPageBreak/>
        <w:drawing>
          <wp:inline distT="0" distB="0" distL="0" distR="0">
            <wp:extent cx="2009775" cy="685800"/>
            <wp:effectExtent l="19050" t="0" r="9525" b="0"/>
            <wp:docPr id="92" name="Рисунок 92" descr="http://ok-t.ru/studopedia/baza11/3897298141594.files/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ok-t.ru/studopedia/baza11/3897298141594.files/image034.gif"/>
                    <pic:cNvPicPr>
                      <a:picLocks noChangeAspect="1" noChangeArrowheads="1"/>
                    </pic:cNvPicPr>
                  </pic:nvPicPr>
                  <pic:blipFill>
                    <a:blip r:embed="rId20" cstate="print"/>
                    <a:srcRect/>
                    <a:stretch>
                      <a:fillRect/>
                    </a:stretch>
                  </pic:blipFill>
                  <pic:spPr bwMode="auto">
                    <a:xfrm>
                      <a:off x="0" y="0"/>
                      <a:ext cx="2009775" cy="685800"/>
                    </a:xfrm>
                    <a:prstGeom prst="rect">
                      <a:avLst/>
                    </a:prstGeom>
                    <a:noFill/>
                    <a:ln w="9525">
                      <a:noFill/>
                      <a:miter lim="800000"/>
                      <a:headEnd/>
                      <a:tailEnd/>
                    </a:ln>
                  </pic:spPr>
                </pic:pic>
              </a:graphicData>
            </a:graphic>
          </wp:inline>
        </w:drawing>
      </w:r>
      <w:r w:rsidRPr="00DF6634">
        <w:rPr>
          <w:rFonts w:ascii="Tahoma" w:eastAsia="Times New Roman" w:hAnsi="Tahoma" w:cs="Tahoma"/>
          <w:color w:val="424242"/>
          <w:sz w:val="20"/>
          <w:szCs w:val="20"/>
          <w:lang w:eastAsia="ru-RU"/>
        </w:rPr>
        <w:t>(2.5)</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sidRPr="00DF6634">
        <w:rPr>
          <w:rFonts w:ascii="Tahoma" w:eastAsia="Times New Roman" w:hAnsi="Tahoma" w:cs="Tahoma"/>
          <w:color w:val="424242"/>
          <w:sz w:val="20"/>
          <w:szCs w:val="20"/>
          <w:lang w:eastAsia="ru-RU"/>
        </w:rPr>
        <w:t xml:space="preserve">т.е. закон распределение интервалов времени между событиями в простейшем потоке является экспоненциальным (показательным). Математическое ожидание </w:t>
      </w:r>
      <w:r>
        <w:rPr>
          <w:rFonts w:ascii="Tahoma" w:eastAsia="Times New Roman" w:hAnsi="Tahoma" w:cs="Tahoma"/>
          <w:noProof/>
          <w:color w:val="424242"/>
          <w:sz w:val="20"/>
          <w:szCs w:val="20"/>
          <w:lang w:eastAsia="ru-RU"/>
        </w:rPr>
        <w:drawing>
          <wp:inline distT="0" distB="0" distL="0" distR="0">
            <wp:extent cx="266700" cy="219075"/>
            <wp:effectExtent l="19050" t="0" r="0" b="0"/>
            <wp:docPr id="93" name="Рисунок 93" descr="http://ok-t.ru/studopedia/baza11/3897298141594.files/image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ok-t.ru/studopedia/baza11/3897298141594.files/image036.gif"/>
                    <pic:cNvPicPr>
                      <a:picLocks noChangeAspect="1" noChangeArrowheads="1"/>
                    </pic:cNvPicPr>
                  </pic:nvPicPr>
                  <pic:blipFill>
                    <a:blip r:embed="rId21" cstate="print"/>
                    <a:srcRect/>
                    <a:stretch>
                      <a:fillRect/>
                    </a:stretch>
                  </pic:blipFill>
                  <pic:spPr bwMode="auto">
                    <a:xfrm>
                      <a:off x="0" y="0"/>
                      <a:ext cx="266700" cy="219075"/>
                    </a:xfrm>
                    <a:prstGeom prst="rect">
                      <a:avLst/>
                    </a:prstGeom>
                    <a:noFill/>
                    <a:ln w="9525">
                      <a:noFill/>
                      <a:miter lim="800000"/>
                      <a:headEnd/>
                      <a:tailEnd/>
                    </a:ln>
                  </pic:spPr>
                </pic:pic>
              </a:graphicData>
            </a:graphic>
          </wp:inline>
        </w:drawing>
      </w:r>
      <w:r w:rsidRPr="00DF6634">
        <w:rPr>
          <w:rFonts w:ascii="Tahoma" w:eastAsia="Times New Roman" w:hAnsi="Tahoma" w:cs="Tahoma"/>
          <w:color w:val="424242"/>
          <w:sz w:val="20"/>
          <w:szCs w:val="20"/>
          <w:lang w:eastAsia="ru-RU"/>
        </w:rPr>
        <w:t xml:space="preserve">, дисперсия </w:t>
      </w:r>
      <w:r>
        <w:rPr>
          <w:rFonts w:ascii="Tahoma" w:eastAsia="Times New Roman" w:hAnsi="Tahoma" w:cs="Tahoma"/>
          <w:noProof/>
          <w:color w:val="424242"/>
          <w:sz w:val="20"/>
          <w:szCs w:val="20"/>
          <w:lang w:eastAsia="ru-RU"/>
        </w:rPr>
        <w:drawing>
          <wp:inline distT="0" distB="0" distL="0" distR="0">
            <wp:extent cx="190500" cy="228600"/>
            <wp:effectExtent l="0" t="0" r="0" b="0"/>
            <wp:docPr id="94" name="Рисунок 94" descr="http://ok-t.ru/studopedia/baza11/3897298141594.files/image0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ok-t.ru/studopedia/baza11/3897298141594.files/image038.gif"/>
                    <pic:cNvPicPr>
                      <a:picLocks noChangeAspect="1" noChangeArrowheads="1"/>
                    </pic:cNvPicPr>
                  </pic:nvPicPr>
                  <pic:blipFill>
                    <a:blip r:embed="rId22"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r w:rsidRPr="00DF6634">
        <w:rPr>
          <w:rFonts w:ascii="Tahoma" w:eastAsia="Times New Roman" w:hAnsi="Tahoma" w:cs="Tahoma"/>
          <w:color w:val="424242"/>
          <w:sz w:val="20"/>
          <w:szCs w:val="20"/>
          <w:lang w:eastAsia="ru-RU"/>
        </w:rPr>
        <w:t xml:space="preserve">и среднее </w:t>
      </w:r>
      <w:proofErr w:type="spellStart"/>
      <w:r w:rsidRPr="00DF6634">
        <w:rPr>
          <w:rFonts w:ascii="Tahoma" w:eastAsia="Times New Roman" w:hAnsi="Tahoma" w:cs="Tahoma"/>
          <w:color w:val="424242"/>
          <w:sz w:val="20"/>
          <w:szCs w:val="20"/>
          <w:lang w:eastAsia="ru-RU"/>
        </w:rPr>
        <w:t>квадратическое</w:t>
      </w:r>
      <w:proofErr w:type="spellEnd"/>
      <w:r w:rsidRPr="00DF6634">
        <w:rPr>
          <w:rFonts w:ascii="Tahoma" w:eastAsia="Times New Roman" w:hAnsi="Tahoma" w:cs="Tahoma"/>
          <w:color w:val="424242"/>
          <w:sz w:val="20"/>
          <w:szCs w:val="20"/>
          <w:lang w:eastAsia="ru-RU"/>
        </w:rPr>
        <w:t xml:space="preserve"> отклонение </w:t>
      </w:r>
      <w:r>
        <w:rPr>
          <w:rFonts w:ascii="Tahoma" w:eastAsia="Times New Roman" w:hAnsi="Tahoma" w:cs="Tahoma"/>
          <w:noProof/>
          <w:color w:val="424242"/>
          <w:sz w:val="20"/>
          <w:szCs w:val="20"/>
          <w:lang w:eastAsia="ru-RU"/>
        </w:rPr>
        <w:drawing>
          <wp:inline distT="0" distB="0" distL="0" distR="0">
            <wp:extent cx="180975" cy="228600"/>
            <wp:effectExtent l="0" t="0" r="9525" b="0"/>
            <wp:docPr id="95" name="Рисунок 95" descr="http://ok-t.ru/studopedia/baza11/3897298141594.files/image0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ok-t.ru/studopedia/baza11/3897298141594.files/image040.gif"/>
                    <pic:cNvPicPr>
                      <a:picLocks noChangeAspect="1" noChangeArrowheads="1"/>
                    </pic:cNvPicPr>
                  </pic:nvPicPr>
                  <pic:blipFill>
                    <a:blip r:embed="rId23" cstate="print"/>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DF6634">
        <w:rPr>
          <w:rFonts w:ascii="Tahoma" w:eastAsia="Times New Roman" w:hAnsi="Tahoma" w:cs="Tahoma"/>
          <w:color w:val="424242"/>
          <w:sz w:val="20"/>
          <w:szCs w:val="20"/>
          <w:lang w:eastAsia="ru-RU"/>
        </w:rPr>
        <w:t>определяются соотношениями</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Pr>
          <w:rFonts w:ascii="Tahoma" w:eastAsia="Times New Roman" w:hAnsi="Tahoma" w:cs="Tahoma"/>
          <w:noProof/>
          <w:color w:val="424242"/>
          <w:sz w:val="20"/>
          <w:szCs w:val="20"/>
          <w:lang w:eastAsia="ru-RU"/>
        </w:rPr>
        <w:drawing>
          <wp:inline distT="0" distB="0" distL="0" distR="0">
            <wp:extent cx="2162175" cy="990600"/>
            <wp:effectExtent l="19050" t="0" r="0" b="0"/>
            <wp:docPr id="96" name="Рисунок 96" descr="http://ok-t.ru/studopedia/baza11/3897298141594.files/image0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ok-t.ru/studopedia/baza11/3897298141594.files/image042.gif"/>
                    <pic:cNvPicPr>
                      <a:picLocks noChangeAspect="1" noChangeArrowheads="1"/>
                    </pic:cNvPicPr>
                  </pic:nvPicPr>
                  <pic:blipFill>
                    <a:blip r:embed="rId24" cstate="print"/>
                    <a:srcRect/>
                    <a:stretch>
                      <a:fillRect/>
                    </a:stretch>
                  </pic:blipFill>
                  <pic:spPr bwMode="auto">
                    <a:xfrm>
                      <a:off x="0" y="0"/>
                      <a:ext cx="2162175" cy="990600"/>
                    </a:xfrm>
                    <a:prstGeom prst="rect">
                      <a:avLst/>
                    </a:prstGeom>
                    <a:noFill/>
                    <a:ln w="9525">
                      <a:noFill/>
                      <a:miter lim="800000"/>
                      <a:headEnd/>
                      <a:tailEnd/>
                    </a:ln>
                  </pic:spPr>
                </pic:pic>
              </a:graphicData>
            </a:graphic>
          </wp:inline>
        </w:drawing>
      </w:r>
      <w:r w:rsidRPr="00DF6634">
        <w:rPr>
          <w:rFonts w:ascii="Tahoma" w:eastAsia="Times New Roman" w:hAnsi="Tahoma" w:cs="Tahoma"/>
          <w:color w:val="424242"/>
          <w:sz w:val="20"/>
          <w:szCs w:val="20"/>
          <w:lang w:eastAsia="ru-RU"/>
        </w:rPr>
        <w:t>(2.6)</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sidRPr="00DF6634">
        <w:rPr>
          <w:rFonts w:ascii="Tahoma" w:eastAsia="Times New Roman" w:hAnsi="Tahoma" w:cs="Tahoma"/>
          <w:color w:val="424242"/>
          <w:sz w:val="20"/>
          <w:szCs w:val="20"/>
          <w:lang w:eastAsia="ru-RU"/>
        </w:rPr>
        <w:t>Экспоненциальное распределение обладает замечательным свойством «не помнить о прошлом»: если рассматриваемый промежуток времени уже «длился» некоторое время, то это никак не влияет на закон распределения оставшейся части этого промежутка. Доказательство этого положения приведено в работе [2].</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sidRPr="00DF6634">
        <w:rPr>
          <w:rFonts w:ascii="Tahoma" w:eastAsia="Times New Roman" w:hAnsi="Tahoma" w:cs="Tahoma"/>
          <w:color w:val="424242"/>
          <w:sz w:val="20"/>
          <w:szCs w:val="20"/>
          <w:lang w:eastAsia="ru-RU"/>
        </w:rPr>
        <w:t xml:space="preserve">Рассмотрим пример. Пусть по улице проходят свободные такси со средним интервалом </w:t>
      </w:r>
      <w:r>
        <w:rPr>
          <w:rFonts w:ascii="Tahoma" w:eastAsia="Times New Roman" w:hAnsi="Tahoma" w:cs="Tahoma"/>
          <w:noProof/>
          <w:color w:val="424242"/>
          <w:sz w:val="20"/>
          <w:szCs w:val="20"/>
          <w:lang w:eastAsia="ru-RU"/>
        </w:rPr>
        <w:drawing>
          <wp:inline distT="0" distB="0" distL="0" distR="0">
            <wp:extent cx="457200" cy="390525"/>
            <wp:effectExtent l="19050" t="0" r="0" b="0"/>
            <wp:docPr id="97" name="Рисунок 97" descr="http://ok-t.ru/studopedia/baza11/3897298141594.files/image0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ok-t.ru/studopedia/baza11/3897298141594.files/image044.gif"/>
                    <pic:cNvPicPr>
                      <a:picLocks noChangeAspect="1" noChangeArrowheads="1"/>
                    </pic:cNvPicPr>
                  </pic:nvPicPr>
                  <pic:blipFill>
                    <a:blip r:embed="rId25" cstate="print"/>
                    <a:srcRect/>
                    <a:stretch>
                      <a:fillRect/>
                    </a:stretch>
                  </pic:blipFill>
                  <pic:spPr bwMode="auto">
                    <a:xfrm>
                      <a:off x="0" y="0"/>
                      <a:ext cx="457200" cy="390525"/>
                    </a:xfrm>
                    <a:prstGeom prst="rect">
                      <a:avLst/>
                    </a:prstGeom>
                    <a:noFill/>
                    <a:ln w="9525">
                      <a:noFill/>
                      <a:miter lim="800000"/>
                      <a:headEnd/>
                      <a:tailEnd/>
                    </a:ln>
                  </pic:spPr>
                </pic:pic>
              </a:graphicData>
            </a:graphic>
          </wp:inline>
        </w:drawing>
      </w:r>
      <w:r w:rsidRPr="00DF6634">
        <w:rPr>
          <w:rFonts w:ascii="Tahoma" w:eastAsia="Times New Roman" w:hAnsi="Tahoma" w:cs="Tahoma"/>
          <w:color w:val="424242"/>
          <w:sz w:val="20"/>
          <w:szCs w:val="20"/>
          <w:lang w:eastAsia="ru-RU"/>
        </w:rPr>
        <w:t>мин. Предположим, что мы пыта</w:t>
      </w:r>
      <w:r w:rsidRPr="00DF6634">
        <w:rPr>
          <w:rFonts w:ascii="Tahoma" w:eastAsia="Times New Roman" w:hAnsi="Tahoma" w:cs="Tahoma"/>
          <w:color w:val="424242"/>
          <w:sz w:val="20"/>
          <w:szCs w:val="20"/>
          <w:lang w:eastAsia="ru-RU"/>
        </w:rPr>
        <w:softHyphen/>
        <w:t>емся поймать такси с некоторого произвольного момента времени. Если интервалы времени между прохождениями такси распределены по показательному закону, то в среднем мы будем ожидать 10 мин, если эти интервалы постоянны, то в среднем пришлось бы ожидать в течение 5 мин.</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sidRPr="00DF6634">
        <w:rPr>
          <w:rFonts w:ascii="Tahoma" w:eastAsia="Times New Roman" w:hAnsi="Tahoma" w:cs="Tahoma"/>
          <w:color w:val="424242"/>
          <w:sz w:val="20"/>
          <w:szCs w:val="20"/>
          <w:lang w:eastAsia="ru-RU"/>
        </w:rPr>
        <w:t>Применительно к потоку заявок указанное свойство простейшего потока можно сформулировать так: вероятность поступления заявки в течение некоторого интервала времени не зависит от того, сколько времени прошло после поступления предыдущей заявки. Именно поэтому простейший поток иногда называют «совершенно случайным потоком».</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sidRPr="00DF6634">
        <w:rPr>
          <w:rFonts w:ascii="Tahoma" w:eastAsia="Times New Roman" w:hAnsi="Tahoma" w:cs="Tahoma"/>
          <w:color w:val="424242"/>
          <w:sz w:val="20"/>
          <w:szCs w:val="20"/>
          <w:lang w:eastAsia="ru-RU"/>
        </w:rPr>
        <w:t xml:space="preserve">Простейший поток заявок играет чрезвычайно важную роль в теории массового обслуживания. Можно доказать, что суммарный поток, образующийся при взаимном наложении достаточно большого числа потоков, обладающих последствием, является простейшим, если все составляющие потоки стационарны и ординарны. Достаточные условия, при которых суммарный поток является простейшим, были найдены советским ученым А.Я. </w:t>
      </w:r>
      <w:proofErr w:type="spellStart"/>
      <w:r w:rsidRPr="00DF6634">
        <w:rPr>
          <w:rFonts w:ascii="Tahoma" w:eastAsia="Times New Roman" w:hAnsi="Tahoma" w:cs="Tahoma"/>
          <w:color w:val="424242"/>
          <w:sz w:val="20"/>
          <w:szCs w:val="20"/>
          <w:lang w:eastAsia="ru-RU"/>
        </w:rPr>
        <w:t>Хинчиным</w:t>
      </w:r>
      <w:proofErr w:type="spellEnd"/>
      <w:r w:rsidRPr="00DF6634">
        <w:rPr>
          <w:rFonts w:ascii="Tahoma" w:eastAsia="Times New Roman" w:hAnsi="Tahoma" w:cs="Tahoma"/>
          <w:color w:val="424242"/>
          <w:sz w:val="20"/>
          <w:szCs w:val="20"/>
          <w:lang w:eastAsia="ru-RU"/>
        </w:rPr>
        <w:t xml:space="preserve">. Позднее его ученик Г.А. Осокин доказал, что эти условия являются и необходимыми. Очевидно, что поток, образованный суммой простейших потоков и интенсивности </w:t>
      </w:r>
      <w:r>
        <w:rPr>
          <w:rFonts w:ascii="Tahoma" w:eastAsia="Times New Roman" w:hAnsi="Tahoma" w:cs="Tahoma"/>
          <w:noProof/>
          <w:color w:val="424242"/>
          <w:sz w:val="20"/>
          <w:szCs w:val="20"/>
          <w:lang w:eastAsia="ru-RU"/>
        </w:rPr>
        <w:drawing>
          <wp:inline distT="0" distB="0" distL="0" distR="0">
            <wp:extent cx="161925" cy="228600"/>
            <wp:effectExtent l="0" t="0" r="9525" b="0"/>
            <wp:docPr id="98" name="Рисунок 98" descr="http://ok-t.ru/studopedia/baza11/3897298141594.files/image0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ok-t.ru/studopedia/baza11/3897298141594.files/image046.gif"/>
                    <pic:cNvPicPr>
                      <a:picLocks noChangeAspect="1" noChangeArrowheads="1"/>
                    </pic:cNvPicPr>
                  </pic:nvPicPr>
                  <pic:blipFill>
                    <a:blip r:embed="rId26" cstate="print"/>
                    <a:srcRect/>
                    <a:stretch>
                      <a:fillRect/>
                    </a:stretch>
                  </pic:blipFill>
                  <pic:spPr bwMode="auto">
                    <a:xfrm>
                      <a:off x="0" y="0"/>
                      <a:ext cx="161925" cy="228600"/>
                    </a:xfrm>
                    <a:prstGeom prst="rect">
                      <a:avLst/>
                    </a:prstGeom>
                    <a:noFill/>
                    <a:ln w="9525">
                      <a:noFill/>
                      <a:miter lim="800000"/>
                      <a:headEnd/>
                      <a:tailEnd/>
                    </a:ln>
                  </pic:spPr>
                </pic:pic>
              </a:graphicData>
            </a:graphic>
          </wp:inline>
        </w:drawing>
      </w:r>
      <w:r w:rsidRPr="00DF6634">
        <w:rPr>
          <w:rFonts w:ascii="Tahoma" w:eastAsia="Times New Roman" w:hAnsi="Tahoma" w:cs="Tahoma"/>
          <w:color w:val="424242"/>
          <w:sz w:val="20"/>
          <w:szCs w:val="20"/>
          <w:lang w:eastAsia="ru-RU"/>
        </w:rPr>
        <w:t>, есть простейший поток интенсивности</w:t>
      </w:r>
    </w:p>
    <w:p w:rsidR="00DF6634" w:rsidRPr="00DF6634" w:rsidRDefault="00DF6634" w:rsidP="00DF6634">
      <w:pPr>
        <w:spacing w:before="150" w:after="150" w:line="240" w:lineRule="auto"/>
        <w:ind w:left="300" w:right="300"/>
        <w:rPr>
          <w:rFonts w:ascii="Tahoma" w:eastAsia="Times New Roman" w:hAnsi="Tahoma" w:cs="Tahoma"/>
          <w:color w:val="424242"/>
          <w:sz w:val="20"/>
          <w:szCs w:val="20"/>
          <w:lang w:eastAsia="ru-RU"/>
        </w:rPr>
      </w:pPr>
      <w:r>
        <w:rPr>
          <w:rFonts w:ascii="Tahoma" w:eastAsia="Times New Roman" w:hAnsi="Tahoma" w:cs="Tahoma"/>
          <w:noProof/>
          <w:color w:val="424242"/>
          <w:sz w:val="20"/>
          <w:szCs w:val="20"/>
          <w:lang w:eastAsia="ru-RU"/>
        </w:rPr>
        <w:drawing>
          <wp:inline distT="0" distB="0" distL="0" distR="0">
            <wp:extent cx="685800" cy="428625"/>
            <wp:effectExtent l="19050" t="0" r="0" b="0"/>
            <wp:docPr id="99" name="Рисунок 99" descr="http://ok-t.ru/studopedia/baza11/3897298141594.files/image0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ok-t.ru/studopedia/baza11/3897298141594.files/image048.gif"/>
                    <pic:cNvPicPr>
                      <a:picLocks noChangeAspect="1" noChangeArrowheads="1"/>
                    </pic:cNvPicPr>
                  </pic:nvPicPr>
                  <pic:blipFill>
                    <a:blip r:embed="rId27" cstate="print"/>
                    <a:srcRect/>
                    <a:stretch>
                      <a:fillRect/>
                    </a:stretch>
                  </pic:blipFill>
                  <pic:spPr bwMode="auto">
                    <a:xfrm>
                      <a:off x="0" y="0"/>
                      <a:ext cx="685800" cy="428625"/>
                    </a:xfrm>
                    <a:prstGeom prst="rect">
                      <a:avLst/>
                    </a:prstGeom>
                    <a:noFill/>
                    <a:ln w="9525">
                      <a:noFill/>
                      <a:miter lim="800000"/>
                      <a:headEnd/>
                      <a:tailEnd/>
                    </a:ln>
                  </pic:spPr>
                </pic:pic>
              </a:graphicData>
            </a:graphic>
          </wp:inline>
        </w:drawing>
      </w:r>
    </w:p>
    <w:p w:rsidR="009E0DAB" w:rsidRPr="009E0DAB" w:rsidRDefault="009E0DAB" w:rsidP="009E0DAB">
      <w:pPr>
        <w:spacing w:before="150" w:after="150" w:line="240" w:lineRule="auto"/>
        <w:ind w:left="300" w:right="300"/>
        <w:rPr>
          <w:rFonts w:ascii="Tahoma" w:eastAsia="Times New Roman" w:hAnsi="Tahoma" w:cs="Tahoma"/>
          <w:color w:val="424242"/>
          <w:sz w:val="20"/>
          <w:szCs w:val="20"/>
          <w:lang w:eastAsia="ru-RU"/>
        </w:rPr>
      </w:pPr>
      <w:r w:rsidRPr="009E0DAB">
        <w:rPr>
          <w:rFonts w:ascii="Tahoma" w:eastAsia="Times New Roman" w:hAnsi="Tahoma" w:cs="Tahoma"/>
          <w:color w:val="424242"/>
          <w:sz w:val="20"/>
          <w:szCs w:val="20"/>
          <w:lang w:eastAsia="ru-RU"/>
        </w:rPr>
        <w:t>Случайный процесс, протекающий в системе массового обслужива</w:t>
      </w:r>
      <w:r w:rsidRPr="009E0DAB">
        <w:rPr>
          <w:rFonts w:ascii="Tahoma" w:eastAsia="Times New Roman" w:hAnsi="Tahoma" w:cs="Tahoma"/>
          <w:color w:val="424242"/>
          <w:sz w:val="20"/>
          <w:szCs w:val="20"/>
          <w:lang w:eastAsia="ru-RU"/>
        </w:rPr>
        <w:softHyphen/>
        <w:t>ния, состоит в том, что система в случайные моменты времени пере</w:t>
      </w:r>
      <w:r w:rsidRPr="009E0DAB">
        <w:rPr>
          <w:rFonts w:ascii="Tahoma" w:eastAsia="Times New Roman" w:hAnsi="Tahoma" w:cs="Tahoma"/>
          <w:color w:val="424242"/>
          <w:sz w:val="20"/>
          <w:szCs w:val="20"/>
          <w:lang w:eastAsia="ru-RU"/>
        </w:rPr>
        <w:softHyphen/>
        <w:t>ходит из одного состояния в другое: меняется число занятых каналов, число заявок, стоящих в очереди, и т. п. Такой процесс существенно отличается от случайных процессов, которые мы рассматривали в гла</w:t>
      </w:r>
      <w:r w:rsidRPr="009E0DAB">
        <w:rPr>
          <w:rFonts w:ascii="Tahoma" w:eastAsia="Times New Roman" w:hAnsi="Tahoma" w:cs="Tahoma"/>
          <w:color w:val="424242"/>
          <w:sz w:val="20"/>
          <w:szCs w:val="20"/>
          <w:lang w:eastAsia="ru-RU"/>
        </w:rPr>
        <w:softHyphen/>
        <w:t>вах 15—17. Дело в том, что система массового обслуживания пред</w:t>
      </w:r>
      <w:r w:rsidRPr="009E0DAB">
        <w:rPr>
          <w:rFonts w:ascii="Tahoma" w:eastAsia="Times New Roman" w:hAnsi="Tahoma" w:cs="Tahoma"/>
          <w:color w:val="424242"/>
          <w:sz w:val="20"/>
          <w:szCs w:val="20"/>
          <w:lang w:eastAsia="ru-RU"/>
        </w:rPr>
        <w:softHyphen/>
        <w:t>ставляет собой физическую систему дискретного типа с конеч</w:t>
      </w:r>
      <w:r w:rsidRPr="009E0DAB">
        <w:rPr>
          <w:rFonts w:ascii="Tahoma" w:eastAsia="Times New Roman" w:hAnsi="Tahoma" w:cs="Tahoma"/>
          <w:color w:val="424242"/>
          <w:sz w:val="20"/>
          <w:szCs w:val="20"/>
          <w:lang w:eastAsia="ru-RU"/>
        </w:rPr>
        <w:softHyphen/>
        <w:t>ным (или счетным) множеством состояний</w:t>
      </w:r>
      <w:proofErr w:type="gramStart"/>
      <w:r w:rsidRPr="009E0DAB">
        <w:rPr>
          <w:rFonts w:ascii="Tahoma" w:eastAsia="Times New Roman" w:hAnsi="Tahoma" w:cs="Tahoma"/>
          <w:i/>
          <w:iCs/>
          <w:color w:val="424242"/>
          <w:sz w:val="20"/>
          <w:szCs w:val="20"/>
          <w:vertAlign w:val="superscript"/>
          <w:lang w:eastAsia="ru-RU"/>
        </w:rPr>
        <w:t>1</w:t>
      </w:r>
      <w:proofErr w:type="gramEnd"/>
      <w:r w:rsidRPr="009E0DAB">
        <w:rPr>
          <w:rFonts w:ascii="Tahoma" w:eastAsia="Times New Roman" w:hAnsi="Tahoma" w:cs="Tahoma"/>
          <w:i/>
          <w:iCs/>
          <w:color w:val="424242"/>
          <w:sz w:val="20"/>
          <w:szCs w:val="20"/>
          <w:lang w:eastAsia="ru-RU"/>
        </w:rPr>
        <w:t xml:space="preserve">), </w:t>
      </w:r>
      <w:r w:rsidRPr="009E0DAB">
        <w:rPr>
          <w:rFonts w:ascii="Tahoma" w:eastAsia="Times New Roman" w:hAnsi="Tahoma" w:cs="Tahoma"/>
          <w:color w:val="424242"/>
          <w:sz w:val="20"/>
          <w:szCs w:val="20"/>
          <w:lang w:eastAsia="ru-RU"/>
        </w:rPr>
        <w:t>а переход системы из одного состояния в другое происходит скачком, в момент, когда осу</w:t>
      </w:r>
      <w:r w:rsidRPr="009E0DAB">
        <w:rPr>
          <w:rFonts w:ascii="Tahoma" w:eastAsia="Times New Roman" w:hAnsi="Tahoma" w:cs="Tahoma"/>
          <w:color w:val="424242"/>
          <w:sz w:val="20"/>
          <w:szCs w:val="20"/>
          <w:lang w:eastAsia="ru-RU"/>
        </w:rPr>
        <w:softHyphen/>
        <w:t>ществляется какое-то событие (приход новой заявки, освобождение канала, уход заявки из очереди и т. п.).</w:t>
      </w:r>
    </w:p>
    <w:p w:rsidR="009E0DAB" w:rsidRPr="009E0DAB" w:rsidRDefault="009E0DAB" w:rsidP="009E0DAB">
      <w:pPr>
        <w:spacing w:before="150" w:after="150" w:line="240" w:lineRule="auto"/>
        <w:ind w:left="300" w:right="300"/>
        <w:rPr>
          <w:rFonts w:ascii="Tahoma" w:eastAsia="Times New Roman" w:hAnsi="Tahoma" w:cs="Tahoma"/>
          <w:color w:val="424242"/>
          <w:sz w:val="20"/>
          <w:szCs w:val="20"/>
          <w:lang w:eastAsia="ru-RU"/>
        </w:rPr>
      </w:pPr>
      <w:r w:rsidRPr="009E0DAB">
        <w:rPr>
          <w:rFonts w:ascii="Tahoma" w:eastAsia="Times New Roman" w:hAnsi="Tahoma" w:cs="Tahoma"/>
          <w:color w:val="424242"/>
          <w:sz w:val="20"/>
          <w:szCs w:val="20"/>
          <w:lang w:eastAsia="ru-RU"/>
        </w:rPr>
        <w:t xml:space="preserve">Рассмотрим физическую систему </w:t>
      </w:r>
      <w:r w:rsidRPr="009E0DAB">
        <w:rPr>
          <w:rFonts w:ascii="Tahoma" w:eastAsia="Times New Roman" w:hAnsi="Tahoma" w:cs="Tahoma"/>
          <w:i/>
          <w:iCs/>
          <w:color w:val="424242"/>
          <w:sz w:val="20"/>
          <w:szCs w:val="20"/>
          <w:lang w:eastAsia="ru-RU"/>
        </w:rPr>
        <w:t xml:space="preserve">X </w:t>
      </w:r>
      <w:r w:rsidRPr="009E0DAB">
        <w:rPr>
          <w:rFonts w:ascii="Tahoma" w:eastAsia="Times New Roman" w:hAnsi="Tahoma" w:cs="Tahoma"/>
          <w:color w:val="424242"/>
          <w:sz w:val="20"/>
          <w:szCs w:val="20"/>
          <w:lang w:eastAsia="ru-RU"/>
        </w:rPr>
        <w:t>со счетным множеством состояний</w:t>
      </w:r>
    </w:p>
    <w:p w:rsidR="009E0DAB" w:rsidRPr="009E0DAB" w:rsidRDefault="009E0DAB" w:rsidP="009E0DAB">
      <w:pPr>
        <w:spacing w:before="150" w:after="150" w:line="240" w:lineRule="auto"/>
        <w:ind w:left="300" w:right="300"/>
        <w:rPr>
          <w:rFonts w:ascii="Tahoma" w:eastAsia="Times New Roman" w:hAnsi="Tahoma" w:cs="Tahoma"/>
          <w:color w:val="424242"/>
          <w:sz w:val="20"/>
          <w:szCs w:val="20"/>
          <w:lang w:eastAsia="ru-RU"/>
        </w:rPr>
      </w:pPr>
      <w:r>
        <w:rPr>
          <w:rFonts w:ascii="Tahoma" w:eastAsia="Times New Roman" w:hAnsi="Tahoma" w:cs="Tahoma"/>
          <w:noProof/>
          <w:color w:val="424242"/>
          <w:sz w:val="20"/>
          <w:szCs w:val="20"/>
          <w:lang w:eastAsia="ru-RU"/>
        </w:rPr>
        <w:drawing>
          <wp:inline distT="0" distB="0" distL="0" distR="0">
            <wp:extent cx="876300" cy="228600"/>
            <wp:effectExtent l="19050" t="0" r="0" b="0"/>
            <wp:docPr id="120" name="Рисунок 120" descr="http://ok-t.ru/studopedia/baza11/3897298141594.files/image0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ok-t.ru/studopedia/baza11/3897298141594.files/image050.gif"/>
                    <pic:cNvPicPr>
                      <a:picLocks noChangeAspect="1" noChangeArrowheads="1"/>
                    </pic:cNvPicPr>
                  </pic:nvPicPr>
                  <pic:blipFill>
                    <a:blip r:embed="rId28" cstate="print"/>
                    <a:srcRect/>
                    <a:stretch>
                      <a:fillRect/>
                    </a:stretch>
                  </pic:blipFill>
                  <pic:spPr bwMode="auto">
                    <a:xfrm>
                      <a:off x="0" y="0"/>
                      <a:ext cx="876300" cy="228600"/>
                    </a:xfrm>
                    <a:prstGeom prst="rect">
                      <a:avLst/>
                    </a:prstGeom>
                    <a:noFill/>
                    <a:ln w="9525">
                      <a:noFill/>
                      <a:miter lim="800000"/>
                      <a:headEnd/>
                      <a:tailEnd/>
                    </a:ln>
                  </pic:spPr>
                </pic:pic>
              </a:graphicData>
            </a:graphic>
          </wp:inline>
        </w:drawing>
      </w:r>
    </w:p>
    <w:p w:rsidR="009E0DAB" w:rsidRPr="009E0DAB" w:rsidRDefault="009E0DAB" w:rsidP="009E0DAB">
      <w:pPr>
        <w:spacing w:before="150" w:after="150" w:line="240" w:lineRule="auto"/>
        <w:ind w:left="300" w:right="300"/>
        <w:rPr>
          <w:rFonts w:ascii="Tahoma" w:eastAsia="Times New Roman" w:hAnsi="Tahoma" w:cs="Tahoma"/>
          <w:color w:val="424242"/>
          <w:sz w:val="20"/>
          <w:szCs w:val="20"/>
          <w:lang w:eastAsia="ru-RU"/>
        </w:rPr>
      </w:pPr>
      <w:r w:rsidRPr="009E0DAB">
        <w:rPr>
          <w:rFonts w:ascii="Tahoma" w:eastAsia="Times New Roman" w:hAnsi="Tahoma" w:cs="Tahoma"/>
          <w:color w:val="424242"/>
          <w:sz w:val="20"/>
          <w:szCs w:val="20"/>
          <w:lang w:eastAsia="ru-RU"/>
        </w:rPr>
        <w:lastRenderedPageBreak/>
        <w:t xml:space="preserve">В любой момент времени </w:t>
      </w:r>
      <w:proofErr w:type="spellStart"/>
      <w:r w:rsidRPr="009E0DAB">
        <w:rPr>
          <w:rFonts w:ascii="Tahoma" w:eastAsia="Times New Roman" w:hAnsi="Tahoma" w:cs="Tahoma"/>
          <w:i/>
          <w:iCs/>
          <w:color w:val="424242"/>
          <w:sz w:val="20"/>
          <w:szCs w:val="20"/>
          <w:lang w:eastAsia="ru-RU"/>
        </w:rPr>
        <w:t>t</w:t>
      </w:r>
      <w:proofErr w:type="spellEnd"/>
      <w:r w:rsidRPr="009E0DAB">
        <w:rPr>
          <w:rFonts w:ascii="Tahoma" w:eastAsia="Times New Roman" w:hAnsi="Tahoma" w:cs="Tahoma"/>
          <w:i/>
          <w:iCs/>
          <w:color w:val="424242"/>
          <w:sz w:val="20"/>
          <w:szCs w:val="20"/>
          <w:lang w:eastAsia="ru-RU"/>
        </w:rPr>
        <w:t xml:space="preserve"> </w:t>
      </w:r>
      <w:r w:rsidRPr="009E0DAB">
        <w:rPr>
          <w:rFonts w:ascii="Tahoma" w:eastAsia="Times New Roman" w:hAnsi="Tahoma" w:cs="Tahoma"/>
          <w:color w:val="424242"/>
          <w:sz w:val="20"/>
          <w:szCs w:val="20"/>
          <w:lang w:eastAsia="ru-RU"/>
        </w:rPr>
        <w:t xml:space="preserve">система </w:t>
      </w:r>
      <w:r w:rsidRPr="009E0DAB">
        <w:rPr>
          <w:rFonts w:ascii="Tahoma" w:eastAsia="Times New Roman" w:hAnsi="Tahoma" w:cs="Tahoma"/>
          <w:i/>
          <w:iCs/>
          <w:color w:val="424242"/>
          <w:sz w:val="20"/>
          <w:szCs w:val="20"/>
          <w:lang w:eastAsia="ru-RU"/>
        </w:rPr>
        <w:t xml:space="preserve">X </w:t>
      </w:r>
      <w:r w:rsidRPr="009E0DAB">
        <w:rPr>
          <w:rFonts w:ascii="Tahoma" w:eastAsia="Times New Roman" w:hAnsi="Tahoma" w:cs="Tahoma"/>
          <w:color w:val="424242"/>
          <w:sz w:val="20"/>
          <w:szCs w:val="20"/>
          <w:lang w:eastAsia="ru-RU"/>
        </w:rPr>
        <w:t xml:space="preserve">может быть в одном из этих состояний. Обозначим </w:t>
      </w:r>
      <w:proofErr w:type="spellStart"/>
      <w:r w:rsidRPr="009E0DAB">
        <w:rPr>
          <w:rFonts w:ascii="Tahoma" w:eastAsia="Times New Roman" w:hAnsi="Tahoma" w:cs="Tahoma"/>
          <w:i/>
          <w:iCs/>
          <w:color w:val="424242"/>
          <w:sz w:val="20"/>
          <w:szCs w:val="20"/>
          <w:lang w:eastAsia="ru-RU"/>
        </w:rPr>
        <w:t>p</w:t>
      </w:r>
      <w:r w:rsidRPr="009E0DAB">
        <w:rPr>
          <w:rFonts w:ascii="Tahoma" w:eastAsia="Times New Roman" w:hAnsi="Tahoma" w:cs="Tahoma"/>
          <w:i/>
          <w:iCs/>
          <w:color w:val="424242"/>
          <w:sz w:val="20"/>
          <w:szCs w:val="20"/>
          <w:vertAlign w:val="subscript"/>
          <w:lang w:eastAsia="ru-RU"/>
        </w:rPr>
        <w:t>k</w:t>
      </w:r>
      <w:proofErr w:type="spellEnd"/>
      <w:r w:rsidRPr="009E0DAB">
        <w:rPr>
          <w:rFonts w:ascii="Tahoma" w:eastAsia="Times New Roman" w:hAnsi="Tahoma" w:cs="Tahoma"/>
          <w:i/>
          <w:iCs/>
          <w:color w:val="424242"/>
          <w:sz w:val="20"/>
          <w:szCs w:val="20"/>
          <w:lang w:eastAsia="ru-RU"/>
        </w:rPr>
        <w:t>(</w:t>
      </w:r>
      <w:proofErr w:type="spellStart"/>
      <w:r w:rsidRPr="009E0DAB">
        <w:rPr>
          <w:rFonts w:ascii="Tahoma" w:eastAsia="Times New Roman" w:hAnsi="Tahoma" w:cs="Tahoma"/>
          <w:i/>
          <w:iCs/>
          <w:color w:val="424242"/>
          <w:sz w:val="20"/>
          <w:szCs w:val="20"/>
          <w:lang w:eastAsia="ru-RU"/>
        </w:rPr>
        <w:t>t</w:t>
      </w:r>
      <w:proofErr w:type="spellEnd"/>
      <w:r w:rsidRPr="009E0DAB">
        <w:rPr>
          <w:rFonts w:ascii="Tahoma" w:eastAsia="Times New Roman" w:hAnsi="Tahoma" w:cs="Tahoma"/>
          <w:i/>
          <w:iCs/>
          <w:color w:val="424242"/>
          <w:sz w:val="20"/>
          <w:szCs w:val="20"/>
          <w:lang w:eastAsia="ru-RU"/>
        </w:rPr>
        <w:t>) (</w:t>
      </w:r>
      <w:proofErr w:type="spellStart"/>
      <w:r w:rsidRPr="009E0DAB">
        <w:rPr>
          <w:rFonts w:ascii="Tahoma" w:eastAsia="Times New Roman" w:hAnsi="Tahoma" w:cs="Tahoma"/>
          <w:i/>
          <w:iCs/>
          <w:color w:val="424242"/>
          <w:sz w:val="20"/>
          <w:szCs w:val="20"/>
          <w:lang w:eastAsia="ru-RU"/>
        </w:rPr>
        <w:t>k</w:t>
      </w:r>
      <w:proofErr w:type="spellEnd"/>
      <w:r w:rsidRPr="009E0DAB">
        <w:rPr>
          <w:rFonts w:ascii="Tahoma" w:eastAsia="Times New Roman" w:hAnsi="Tahoma" w:cs="Tahoma"/>
          <w:i/>
          <w:iCs/>
          <w:color w:val="424242"/>
          <w:sz w:val="20"/>
          <w:szCs w:val="20"/>
          <w:lang w:eastAsia="ru-RU"/>
        </w:rPr>
        <w:t xml:space="preserve"> =</w:t>
      </w:r>
      <w:r w:rsidRPr="009E0DAB">
        <w:rPr>
          <w:rFonts w:ascii="Tahoma" w:eastAsia="Times New Roman" w:hAnsi="Tahoma" w:cs="Tahoma"/>
          <w:color w:val="424242"/>
          <w:sz w:val="20"/>
          <w:szCs w:val="20"/>
          <w:lang w:eastAsia="ru-RU"/>
        </w:rPr>
        <w:t xml:space="preserve">1, 2, ..., </w:t>
      </w:r>
      <w:proofErr w:type="spellStart"/>
      <w:r w:rsidRPr="009E0DAB">
        <w:rPr>
          <w:rFonts w:ascii="Tahoma" w:eastAsia="Times New Roman" w:hAnsi="Tahoma" w:cs="Tahoma"/>
          <w:color w:val="424242"/>
          <w:sz w:val="20"/>
          <w:szCs w:val="20"/>
          <w:lang w:eastAsia="ru-RU"/>
        </w:rPr>
        <w:t>n</w:t>
      </w:r>
      <w:proofErr w:type="spellEnd"/>
      <w:r w:rsidRPr="009E0DAB">
        <w:rPr>
          <w:rFonts w:ascii="Tahoma" w:eastAsia="Times New Roman" w:hAnsi="Tahoma" w:cs="Tahoma"/>
          <w:color w:val="424242"/>
          <w:sz w:val="20"/>
          <w:szCs w:val="20"/>
          <w:lang w:eastAsia="ru-RU"/>
        </w:rPr>
        <w:t xml:space="preserve">, ...) вероятность того, что в момент </w:t>
      </w:r>
      <w:proofErr w:type="spellStart"/>
      <w:r w:rsidRPr="009E0DAB">
        <w:rPr>
          <w:rFonts w:ascii="Tahoma" w:eastAsia="Times New Roman" w:hAnsi="Tahoma" w:cs="Tahoma"/>
          <w:i/>
          <w:iCs/>
          <w:color w:val="424242"/>
          <w:sz w:val="20"/>
          <w:szCs w:val="20"/>
          <w:lang w:eastAsia="ru-RU"/>
        </w:rPr>
        <w:t>t</w:t>
      </w:r>
      <w:proofErr w:type="spellEnd"/>
      <w:r w:rsidRPr="009E0DAB">
        <w:rPr>
          <w:rFonts w:ascii="Tahoma" w:eastAsia="Times New Roman" w:hAnsi="Tahoma" w:cs="Tahoma"/>
          <w:i/>
          <w:iCs/>
          <w:color w:val="424242"/>
          <w:sz w:val="20"/>
          <w:szCs w:val="20"/>
          <w:lang w:eastAsia="ru-RU"/>
        </w:rPr>
        <w:t xml:space="preserve"> </w:t>
      </w:r>
      <w:r w:rsidRPr="009E0DAB">
        <w:rPr>
          <w:rFonts w:ascii="Tahoma" w:eastAsia="Times New Roman" w:hAnsi="Tahoma" w:cs="Tahoma"/>
          <w:color w:val="424242"/>
          <w:sz w:val="20"/>
          <w:szCs w:val="20"/>
          <w:lang w:eastAsia="ru-RU"/>
        </w:rPr>
        <w:t xml:space="preserve">система будет находиться в состоянии </w:t>
      </w:r>
      <w:proofErr w:type="spellStart"/>
      <w:r w:rsidRPr="009E0DAB">
        <w:rPr>
          <w:rFonts w:ascii="Tahoma" w:eastAsia="Times New Roman" w:hAnsi="Tahoma" w:cs="Tahoma"/>
          <w:i/>
          <w:iCs/>
          <w:color w:val="424242"/>
          <w:sz w:val="20"/>
          <w:szCs w:val="20"/>
          <w:lang w:eastAsia="ru-RU"/>
        </w:rPr>
        <w:t>x</w:t>
      </w:r>
      <w:r w:rsidRPr="009E0DAB">
        <w:rPr>
          <w:rFonts w:ascii="Tahoma" w:eastAsia="Times New Roman" w:hAnsi="Tahoma" w:cs="Tahoma"/>
          <w:i/>
          <w:iCs/>
          <w:color w:val="424242"/>
          <w:sz w:val="20"/>
          <w:szCs w:val="20"/>
          <w:vertAlign w:val="subscript"/>
          <w:lang w:eastAsia="ru-RU"/>
        </w:rPr>
        <w:t>k</w:t>
      </w:r>
      <w:proofErr w:type="spellEnd"/>
      <w:r w:rsidRPr="009E0DAB">
        <w:rPr>
          <w:rFonts w:ascii="Tahoma" w:eastAsia="Times New Roman" w:hAnsi="Tahoma" w:cs="Tahoma"/>
          <w:i/>
          <w:iCs/>
          <w:color w:val="424242"/>
          <w:sz w:val="20"/>
          <w:szCs w:val="20"/>
          <w:lang w:eastAsia="ru-RU"/>
        </w:rPr>
        <w:t xml:space="preserve">. </w:t>
      </w:r>
      <w:r w:rsidRPr="009E0DAB">
        <w:rPr>
          <w:rFonts w:ascii="Tahoma" w:eastAsia="Times New Roman" w:hAnsi="Tahoma" w:cs="Tahoma"/>
          <w:color w:val="424242"/>
          <w:sz w:val="20"/>
          <w:szCs w:val="20"/>
          <w:lang w:eastAsia="ru-RU"/>
        </w:rPr>
        <w:t xml:space="preserve">Очевидно, для любого </w:t>
      </w:r>
      <w:proofErr w:type="spellStart"/>
      <w:r w:rsidRPr="009E0DAB">
        <w:rPr>
          <w:rFonts w:ascii="Tahoma" w:eastAsia="Times New Roman" w:hAnsi="Tahoma" w:cs="Tahoma"/>
          <w:i/>
          <w:iCs/>
          <w:color w:val="424242"/>
          <w:sz w:val="20"/>
          <w:szCs w:val="20"/>
          <w:lang w:eastAsia="ru-RU"/>
        </w:rPr>
        <w:t>t</w:t>
      </w:r>
      <w:proofErr w:type="spellEnd"/>
    </w:p>
    <w:p w:rsidR="009E0DAB" w:rsidRPr="009E0DAB" w:rsidRDefault="009E0DAB" w:rsidP="009E0DAB">
      <w:pPr>
        <w:spacing w:before="150" w:after="150" w:line="240" w:lineRule="auto"/>
        <w:ind w:left="300" w:right="300"/>
        <w:rPr>
          <w:rFonts w:ascii="Tahoma" w:eastAsia="Times New Roman" w:hAnsi="Tahoma" w:cs="Tahoma"/>
          <w:color w:val="424242"/>
          <w:sz w:val="20"/>
          <w:szCs w:val="20"/>
          <w:lang w:eastAsia="ru-RU"/>
        </w:rPr>
      </w:pPr>
      <w:r>
        <w:rPr>
          <w:rFonts w:ascii="Tahoma" w:eastAsia="Times New Roman" w:hAnsi="Tahoma" w:cs="Tahoma"/>
          <w:noProof/>
          <w:color w:val="424242"/>
          <w:sz w:val="20"/>
          <w:szCs w:val="20"/>
          <w:lang w:eastAsia="ru-RU"/>
        </w:rPr>
        <w:drawing>
          <wp:inline distT="0" distB="0" distL="0" distR="0">
            <wp:extent cx="790575" cy="342900"/>
            <wp:effectExtent l="19050" t="0" r="0" b="0"/>
            <wp:docPr id="121" name="Рисунок 121" descr="http://ok-t.ru/studopedia/baza11/3897298141594.files/image0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ok-t.ru/studopedia/baza11/3897298141594.files/image052.gif"/>
                    <pic:cNvPicPr>
                      <a:picLocks noChangeAspect="1" noChangeArrowheads="1"/>
                    </pic:cNvPicPr>
                  </pic:nvPicPr>
                  <pic:blipFill>
                    <a:blip r:embed="rId29" cstate="print"/>
                    <a:srcRect/>
                    <a:stretch>
                      <a:fillRect/>
                    </a:stretch>
                  </pic:blipFill>
                  <pic:spPr bwMode="auto">
                    <a:xfrm>
                      <a:off x="0" y="0"/>
                      <a:ext cx="790575" cy="342900"/>
                    </a:xfrm>
                    <a:prstGeom prst="rect">
                      <a:avLst/>
                    </a:prstGeom>
                    <a:noFill/>
                    <a:ln w="9525">
                      <a:noFill/>
                      <a:miter lim="800000"/>
                      <a:headEnd/>
                      <a:tailEnd/>
                    </a:ln>
                  </pic:spPr>
                </pic:pic>
              </a:graphicData>
            </a:graphic>
          </wp:inline>
        </w:drawing>
      </w:r>
    </w:p>
    <w:p w:rsidR="009E0DAB" w:rsidRPr="009E0DAB" w:rsidRDefault="009E0DAB" w:rsidP="009E0DAB">
      <w:pPr>
        <w:spacing w:before="150" w:after="150" w:line="240" w:lineRule="auto"/>
        <w:ind w:left="300" w:right="300"/>
        <w:rPr>
          <w:rFonts w:ascii="Tahoma" w:eastAsia="Times New Roman" w:hAnsi="Tahoma" w:cs="Tahoma"/>
          <w:color w:val="424242"/>
          <w:sz w:val="20"/>
          <w:szCs w:val="20"/>
          <w:lang w:eastAsia="ru-RU"/>
        </w:rPr>
      </w:pPr>
      <w:r w:rsidRPr="009E0DAB">
        <w:rPr>
          <w:rFonts w:ascii="Tahoma" w:eastAsia="Times New Roman" w:hAnsi="Tahoma" w:cs="Tahoma"/>
          <w:color w:val="424242"/>
          <w:sz w:val="20"/>
          <w:szCs w:val="20"/>
          <w:lang w:eastAsia="ru-RU"/>
        </w:rPr>
        <w:t xml:space="preserve">Совокупность вероятностей </w:t>
      </w:r>
      <w:proofErr w:type="spellStart"/>
      <w:r w:rsidRPr="009E0DAB">
        <w:rPr>
          <w:rFonts w:ascii="Tahoma" w:eastAsia="Times New Roman" w:hAnsi="Tahoma" w:cs="Tahoma"/>
          <w:i/>
          <w:iCs/>
          <w:color w:val="424242"/>
          <w:sz w:val="20"/>
          <w:szCs w:val="20"/>
          <w:lang w:eastAsia="ru-RU"/>
        </w:rPr>
        <w:t>p</w:t>
      </w:r>
      <w:r w:rsidRPr="009E0DAB">
        <w:rPr>
          <w:rFonts w:ascii="Tahoma" w:eastAsia="Times New Roman" w:hAnsi="Tahoma" w:cs="Tahoma"/>
          <w:i/>
          <w:iCs/>
          <w:color w:val="424242"/>
          <w:sz w:val="20"/>
          <w:szCs w:val="20"/>
          <w:vertAlign w:val="subscript"/>
          <w:lang w:eastAsia="ru-RU"/>
        </w:rPr>
        <w:t>k</w:t>
      </w:r>
      <w:proofErr w:type="spellEnd"/>
      <w:r w:rsidRPr="009E0DAB">
        <w:rPr>
          <w:rFonts w:ascii="Tahoma" w:eastAsia="Times New Roman" w:hAnsi="Tahoma" w:cs="Tahoma"/>
          <w:i/>
          <w:iCs/>
          <w:color w:val="424242"/>
          <w:sz w:val="20"/>
          <w:szCs w:val="20"/>
          <w:lang w:eastAsia="ru-RU"/>
        </w:rPr>
        <w:t>(</w:t>
      </w:r>
      <w:proofErr w:type="spellStart"/>
      <w:r w:rsidRPr="009E0DAB">
        <w:rPr>
          <w:rFonts w:ascii="Tahoma" w:eastAsia="Times New Roman" w:hAnsi="Tahoma" w:cs="Tahoma"/>
          <w:i/>
          <w:iCs/>
          <w:color w:val="424242"/>
          <w:sz w:val="20"/>
          <w:szCs w:val="20"/>
          <w:lang w:eastAsia="ru-RU"/>
        </w:rPr>
        <w:t>t</w:t>
      </w:r>
      <w:proofErr w:type="spellEnd"/>
      <w:r w:rsidRPr="009E0DAB">
        <w:rPr>
          <w:rFonts w:ascii="Tahoma" w:eastAsia="Times New Roman" w:hAnsi="Tahoma" w:cs="Tahoma"/>
          <w:i/>
          <w:iCs/>
          <w:color w:val="424242"/>
          <w:sz w:val="20"/>
          <w:szCs w:val="20"/>
          <w:lang w:eastAsia="ru-RU"/>
        </w:rPr>
        <w:t xml:space="preserve">) </w:t>
      </w:r>
      <w:r w:rsidRPr="009E0DAB">
        <w:rPr>
          <w:rFonts w:ascii="Tahoma" w:eastAsia="Times New Roman" w:hAnsi="Tahoma" w:cs="Tahoma"/>
          <w:color w:val="424242"/>
          <w:sz w:val="20"/>
          <w:szCs w:val="20"/>
          <w:lang w:eastAsia="ru-RU"/>
        </w:rPr>
        <w:t xml:space="preserve">для каждого момента времени </w:t>
      </w:r>
      <w:proofErr w:type="spellStart"/>
      <w:r w:rsidRPr="009E0DAB">
        <w:rPr>
          <w:rFonts w:ascii="Tahoma" w:eastAsia="Times New Roman" w:hAnsi="Tahoma" w:cs="Tahoma"/>
          <w:i/>
          <w:iCs/>
          <w:color w:val="424242"/>
          <w:sz w:val="20"/>
          <w:szCs w:val="20"/>
          <w:lang w:eastAsia="ru-RU"/>
        </w:rPr>
        <w:t>t</w:t>
      </w:r>
      <w:proofErr w:type="spellEnd"/>
      <w:r w:rsidRPr="009E0DAB">
        <w:rPr>
          <w:rFonts w:ascii="Tahoma" w:eastAsia="Times New Roman" w:hAnsi="Tahoma" w:cs="Tahoma"/>
          <w:i/>
          <w:iCs/>
          <w:color w:val="424242"/>
          <w:sz w:val="20"/>
          <w:szCs w:val="20"/>
          <w:lang w:eastAsia="ru-RU"/>
        </w:rPr>
        <w:t xml:space="preserve"> </w:t>
      </w:r>
      <w:r w:rsidRPr="009E0DAB">
        <w:rPr>
          <w:rFonts w:ascii="Tahoma" w:eastAsia="Times New Roman" w:hAnsi="Tahoma" w:cs="Tahoma"/>
          <w:color w:val="424242"/>
          <w:sz w:val="20"/>
          <w:szCs w:val="20"/>
          <w:lang w:eastAsia="ru-RU"/>
        </w:rPr>
        <w:t>ха</w:t>
      </w:r>
      <w:r w:rsidRPr="009E0DAB">
        <w:rPr>
          <w:rFonts w:ascii="Tahoma" w:eastAsia="Times New Roman" w:hAnsi="Tahoma" w:cs="Tahoma"/>
          <w:color w:val="424242"/>
          <w:sz w:val="20"/>
          <w:szCs w:val="20"/>
          <w:lang w:eastAsia="ru-RU"/>
        </w:rPr>
        <w:softHyphen/>
        <w:t xml:space="preserve">рактеризует данное </w:t>
      </w:r>
      <w:r w:rsidRPr="009E0DAB">
        <w:rPr>
          <w:rFonts w:ascii="Tahoma" w:eastAsia="Times New Roman" w:hAnsi="Tahoma" w:cs="Tahoma"/>
          <w:i/>
          <w:iCs/>
          <w:color w:val="424242"/>
          <w:sz w:val="20"/>
          <w:szCs w:val="20"/>
          <w:lang w:eastAsia="ru-RU"/>
        </w:rPr>
        <w:t xml:space="preserve">сечение </w:t>
      </w:r>
      <w:r w:rsidRPr="009E0DAB">
        <w:rPr>
          <w:rFonts w:ascii="Tahoma" w:eastAsia="Times New Roman" w:hAnsi="Tahoma" w:cs="Tahoma"/>
          <w:color w:val="424242"/>
          <w:sz w:val="20"/>
          <w:szCs w:val="20"/>
          <w:lang w:eastAsia="ru-RU"/>
        </w:rPr>
        <w:t>случайного процесса, протекающего в си</w:t>
      </w:r>
      <w:r w:rsidRPr="009E0DAB">
        <w:rPr>
          <w:rFonts w:ascii="Tahoma" w:eastAsia="Times New Roman" w:hAnsi="Tahoma" w:cs="Tahoma"/>
          <w:color w:val="424242"/>
          <w:sz w:val="20"/>
          <w:szCs w:val="20"/>
          <w:lang w:eastAsia="ru-RU"/>
        </w:rPr>
        <w:softHyphen/>
        <w:t>стеме. Эта совокупность не является исчерпывающей характеристикой процесса (она, например, совсем не отражает зависимости между се</w:t>
      </w:r>
      <w:r w:rsidRPr="009E0DAB">
        <w:rPr>
          <w:rFonts w:ascii="Tahoma" w:eastAsia="Times New Roman" w:hAnsi="Tahoma" w:cs="Tahoma"/>
          <w:color w:val="424242"/>
          <w:sz w:val="20"/>
          <w:szCs w:val="20"/>
          <w:lang w:eastAsia="ru-RU"/>
        </w:rPr>
        <w:softHyphen/>
        <w:t>чениями), но все же достаточно хорошо описывает процесс и для ряда практических применений оказывается достаточной.</w:t>
      </w:r>
    </w:p>
    <w:p w:rsidR="009E0DAB" w:rsidRPr="009E0DAB" w:rsidRDefault="009E0DAB" w:rsidP="009E0DAB">
      <w:pPr>
        <w:spacing w:before="150" w:after="150" w:line="240" w:lineRule="auto"/>
        <w:ind w:left="300" w:right="300"/>
        <w:rPr>
          <w:rFonts w:ascii="Tahoma" w:eastAsia="Times New Roman" w:hAnsi="Tahoma" w:cs="Tahoma"/>
          <w:color w:val="424242"/>
          <w:sz w:val="20"/>
          <w:szCs w:val="20"/>
          <w:lang w:eastAsia="ru-RU"/>
        </w:rPr>
      </w:pPr>
      <w:r w:rsidRPr="009E0DAB">
        <w:rPr>
          <w:rFonts w:ascii="Tahoma" w:eastAsia="Times New Roman" w:hAnsi="Tahoma" w:cs="Tahoma"/>
          <w:color w:val="424242"/>
          <w:sz w:val="20"/>
          <w:szCs w:val="20"/>
          <w:lang w:eastAsia="ru-RU"/>
        </w:rPr>
        <w:t>Случайные процессы со счетным множеством состояний бывают двух типов: с дискретным или непрерывным временем. Первые отлича</w:t>
      </w:r>
      <w:r w:rsidRPr="009E0DAB">
        <w:rPr>
          <w:rFonts w:ascii="Tahoma" w:eastAsia="Times New Roman" w:hAnsi="Tahoma" w:cs="Tahoma"/>
          <w:color w:val="424242"/>
          <w:sz w:val="20"/>
          <w:szCs w:val="20"/>
          <w:lang w:eastAsia="ru-RU"/>
        </w:rPr>
        <w:softHyphen/>
        <w:t>ются тем, что переходы из состояния в состояние могут происходить только в строго определенные, разделенные конечными интервала</w:t>
      </w:r>
      <w:r w:rsidRPr="009E0DAB">
        <w:rPr>
          <w:rFonts w:ascii="Tahoma" w:eastAsia="Times New Roman" w:hAnsi="Tahoma" w:cs="Tahoma"/>
          <w:color w:val="424242"/>
          <w:sz w:val="20"/>
          <w:szCs w:val="20"/>
          <w:lang w:eastAsia="ru-RU"/>
        </w:rPr>
        <w:softHyphen/>
        <w:t xml:space="preserve">ми моменты времени </w:t>
      </w:r>
      <w:r w:rsidRPr="009E0DAB">
        <w:rPr>
          <w:rFonts w:ascii="Tahoma" w:eastAsia="Times New Roman" w:hAnsi="Tahoma" w:cs="Tahoma"/>
          <w:i/>
          <w:iCs/>
          <w:color w:val="424242"/>
          <w:sz w:val="20"/>
          <w:szCs w:val="20"/>
          <w:lang w:eastAsia="ru-RU"/>
        </w:rPr>
        <w:t>t</w:t>
      </w:r>
      <w:r w:rsidRPr="009E0DAB">
        <w:rPr>
          <w:rFonts w:ascii="Tahoma" w:eastAsia="Times New Roman" w:hAnsi="Tahoma" w:cs="Tahoma"/>
          <w:i/>
          <w:iCs/>
          <w:color w:val="424242"/>
          <w:sz w:val="20"/>
          <w:szCs w:val="20"/>
          <w:vertAlign w:val="subscript"/>
          <w:lang w:eastAsia="ru-RU"/>
        </w:rPr>
        <w:t>1</w:t>
      </w:r>
      <w:r w:rsidRPr="009E0DAB">
        <w:rPr>
          <w:rFonts w:ascii="Tahoma" w:eastAsia="Times New Roman" w:hAnsi="Tahoma" w:cs="Tahoma"/>
          <w:i/>
          <w:iCs/>
          <w:color w:val="424242"/>
          <w:sz w:val="20"/>
          <w:szCs w:val="20"/>
          <w:lang w:eastAsia="ru-RU"/>
        </w:rPr>
        <w:t>, t</w:t>
      </w:r>
      <w:r w:rsidRPr="009E0DAB">
        <w:rPr>
          <w:rFonts w:ascii="Tahoma" w:eastAsia="Times New Roman" w:hAnsi="Tahoma" w:cs="Tahoma"/>
          <w:i/>
          <w:iCs/>
          <w:color w:val="424242"/>
          <w:sz w:val="20"/>
          <w:szCs w:val="20"/>
          <w:vertAlign w:val="subscript"/>
          <w:lang w:eastAsia="ru-RU"/>
        </w:rPr>
        <w:t>2</w:t>
      </w:r>
      <w:r w:rsidRPr="009E0DAB">
        <w:rPr>
          <w:rFonts w:ascii="Tahoma" w:eastAsia="Times New Roman" w:hAnsi="Tahoma" w:cs="Tahoma"/>
          <w:i/>
          <w:iCs/>
          <w:color w:val="424242"/>
          <w:sz w:val="20"/>
          <w:szCs w:val="20"/>
          <w:lang w:eastAsia="ru-RU"/>
        </w:rPr>
        <w:t xml:space="preserve">,… </w:t>
      </w:r>
      <w:r w:rsidRPr="009E0DAB">
        <w:rPr>
          <w:rFonts w:ascii="Tahoma" w:eastAsia="Times New Roman" w:hAnsi="Tahoma" w:cs="Tahoma"/>
          <w:color w:val="424242"/>
          <w:sz w:val="20"/>
          <w:szCs w:val="20"/>
          <w:lang w:eastAsia="ru-RU"/>
        </w:rPr>
        <w:t>Случайные процессы с непрерывным временем отличаются тем, что переход системы из состояния в со</w:t>
      </w:r>
      <w:r w:rsidRPr="009E0DAB">
        <w:rPr>
          <w:rFonts w:ascii="Tahoma" w:eastAsia="Times New Roman" w:hAnsi="Tahoma" w:cs="Tahoma"/>
          <w:color w:val="424242"/>
          <w:sz w:val="20"/>
          <w:szCs w:val="20"/>
          <w:lang w:eastAsia="ru-RU"/>
        </w:rPr>
        <w:softHyphen/>
        <w:t xml:space="preserve">стояние возможен в любой момент времени </w:t>
      </w:r>
      <w:proofErr w:type="spellStart"/>
      <w:r w:rsidRPr="009E0DAB">
        <w:rPr>
          <w:rFonts w:ascii="Tahoma" w:eastAsia="Times New Roman" w:hAnsi="Tahoma" w:cs="Tahoma"/>
          <w:i/>
          <w:iCs/>
          <w:color w:val="424242"/>
          <w:sz w:val="20"/>
          <w:szCs w:val="20"/>
          <w:lang w:eastAsia="ru-RU"/>
        </w:rPr>
        <w:t>t</w:t>
      </w:r>
      <w:proofErr w:type="spellEnd"/>
      <w:r w:rsidRPr="009E0DAB">
        <w:rPr>
          <w:rFonts w:ascii="Tahoma" w:eastAsia="Times New Roman" w:hAnsi="Tahoma" w:cs="Tahoma"/>
          <w:i/>
          <w:iCs/>
          <w:color w:val="424242"/>
          <w:sz w:val="20"/>
          <w:szCs w:val="20"/>
          <w:lang w:eastAsia="ru-RU"/>
        </w:rPr>
        <w:t>.</w:t>
      </w:r>
    </w:p>
    <w:p w:rsidR="009E0DAB" w:rsidRPr="009E0DAB" w:rsidRDefault="009E0DAB" w:rsidP="009E0DAB">
      <w:pPr>
        <w:spacing w:before="150" w:after="150" w:line="240" w:lineRule="auto"/>
        <w:ind w:left="300" w:right="300"/>
        <w:rPr>
          <w:rFonts w:ascii="Tahoma" w:eastAsia="Times New Roman" w:hAnsi="Tahoma" w:cs="Tahoma"/>
          <w:color w:val="424242"/>
          <w:sz w:val="20"/>
          <w:szCs w:val="20"/>
          <w:lang w:eastAsia="ru-RU"/>
        </w:rPr>
      </w:pPr>
      <w:r w:rsidRPr="009E0DAB">
        <w:rPr>
          <w:rFonts w:ascii="Tahoma" w:eastAsia="Times New Roman" w:hAnsi="Tahoma" w:cs="Tahoma"/>
          <w:color w:val="424242"/>
          <w:sz w:val="20"/>
          <w:szCs w:val="20"/>
          <w:lang w:eastAsia="ru-RU"/>
        </w:rPr>
        <w:t xml:space="preserve">В качестве примера дискретной системы </w:t>
      </w:r>
      <w:r w:rsidRPr="009E0DAB">
        <w:rPr>
          <w:rFonts w:ascii="Tahoma" w:eastAsia="Times New Roman" w:hAnsi="Tahoma" w:cs="Tahoma"/>
          <w:i/>
          <w:iCs/>
          <w:color w:val="424242"/>
          <w:sz w:val="20"/>
          <w:szCs w:val="20"/>
          <w:lang w:eastAsia="ru-RU"/>
        </w:rPr>
        <w:t xml:space="preserve">X, </w:t>
      </w:r>
      <w:r w:rsidRPr="009E0DAB">
        <w:rPr>
          <w:rFonts w:ascii="Tahoma" w:eastAsia="Times New Roman" w:hAnsi="Tahoma" w:cs="Tahoma"/>
          <w:color w:val="424242"/>
          <w:sz w:val="20"/>
          <w:szCs w:val="20"/>
          <w:lang w:eastAsia="ru-RU"/>
        </w:rPr>
        <w:t xml:space="preserve">в которой протекает случайный процесс с непрерывным временем, рассмотрим группу из </w:t>
      </w:r>
      <w:proofErr w:type="spellStart"/>
      <w:r w:rsidRPr="009E0DAB">
        <w:rPr>
          <w:rFonts w:ascii="Tahoma" w:eastAsia="Times New Roman" w:hAnsi="Tahoma" w:cs="Tahoma"/>
          <w:i/>
          <w:iCs/>
          <w:color w:val="424242"/>
          <w:sz w:val="20"/>
          <w:szCs w:val="20"/>
          <w:lang w:eastAsia="ru-RU"/>
        </w:rPr>
        <w:t>n</w:t>
      </w:r>
      <w:proofErr w:type="spellEnd"/>
      <w:r w:rsidRPr="009E0DAB">
        <w:rPr>
          <w:rFonts w:ascii="Tahoma" w:eastAsia="Times New Roman" w:hAnsi="Tahoma" w:cs="Tahoma"/>
          <w:i/>
          <w:iCs/>
          <w:color w:val="424242"/>
          <w:sz w:val="20"/>
          <w:szCs w:val="20"/>
          <w:lang w:eastAsia="ru-RU"/>
        </w:rPr>
        <w:t xml:space="preserve"> </w:t>
      </w:r>
      <w:r w:rsidRPr="009E0DAB">
        <w:rPr>
          <w:rFonts w:ascii="Tahoma" w:eastAsia="Times New Roman" w:hAnsi="Tahoma" w:cs="Tahoma"/>
          <w:color w:val="424242"/>
          <w:sz w:val="20"/>
          <w:szCs w:val="20"/>
          <w:lang w:eastAsia="ru-RU"/>
        </w:rPr>
        <w:t>самолетов, совершающих налет на территорию противника, обороняе</w:t>
      </w:r>
      <w:r w:rsidRPr="009E0DAB">
        <w:rPr>
          <w:rFonts w:ascii="Tahoma" w:eastAsia="Times New Roman" w:hAnsi="Tahoma" w:cs="Tahoma"/>
          <w:color w:val="424242"/>
          <w:sz w:val="20"/>
          <w:szCs w:val="20"/>
          <w:lang w:eastAsia="ru-RU"/>
        </w:rPr>
        <w:softHyphen/>
        <w:t>мую истребительной авиацией. Ни момент обнаружения группы, ни моменты подъема по ней истребителей заранее не известны. Различ</w:t>
      </w:r>
      <w:r w:rsidRPr="009E0DAB">
        <w:rPr>
          <w:rFonts w:ascii="Tahoma" w:eastAsia="Times New Roman" w:hAnsi="Tahoma" w:cs="Tahoma"/>
          <w:color w:val="424242"/>
          <w:sz w:val="20"/>
          <w:szCs w:val="20"/>
          <w:lang w:eastAsia="ru-RU"/>
        </w:rPr>
        <w:softHyphen/>
        <w:t>ные состояния системы соответствуют различному числу пораженных самолетов в составе группы:</w:t>
      </w:r>
    </w:p>
    <w:p w:rsidR="009E0DAB" w:rsidRPr="009E0DAB" w:rsidRDefault="009E0DAB" w:rsidP="009E0DAB">
      <w:pPr>
        <w:spacing w:before="150" w:after="150" w:line="240" w:lineRule="auto"/>
        <w:ind w:left="300" w:right="300"/>
        <w:rPr>
          <w:rFonts w:ascii="Tahoma" w:eastAsia="Times New Roman" w:hAnsi="Tahoma" w:cs="Tahoma"/>
          <w:color w:val="424242"/>
          <w:sz w:val="20"/>
          <w:szCs w:val="20"/>
          <w:lang w:eastAsia="ru-RU"/>
        </w:rPr>
      </w:pPr>
      <w:r w:rsidRPr="009E0DAB">
        <w:rPr>
          <w:rFonts w:ascii="Tahoma" w:eastAsia="Times New Roman" w:hAnsi="Tahoma" w:cs="Tahoma"/>
          <w:color w:val="424242"/>
          <w:sz w:val="20"/>
          <w:szCs w:val="20"/>
          <w:lang w:eastAsia="ru-RU"/>
        </w:rPr>
        <w:t>х</w:t>
      </w:r>
      <w:proofErr w:type="gramStart"/>
      <w:r w:rsidRPr="009E0DAB">
        <w:rPr>
          <w:rFonts w:ascii="Tahoma" w:eastAsia="Times New Roman" w:hAnsi="Tahoma" w:cs="Tahoma"/>
          <w:color w:val="424242"/>
          <w:sz w:val="20"/>
          <w:szCs w:val="20"/>
          <w:vertAlign w:val="subscript"/>
          <w:lang w:eastAsia="ru-RU"/>
        </w:rPr>
        <w:t>0</w:t>
      </w:r>
      <w:proofErr w:type="gramEnd"/>
      <w:r w:rsidRPr="009E0DAB">
        <w:rPr>
          <w:rFonts w:ascii="Tahoma" w:eastAsia="Times New Roman" w:hAnsi="Tahoma" w:cs="Tahoma"/>
          <w:color w:val="424242"/>
          <w:sz w:val="20"/>
          <w:szCs w:val="20"/>
          <w:lang w:eastAsia="ru-RU"/>
        </w:rPr>
        <w:t xml:space="preserve"> — не поражено ни одного самолета,</w:t>
      </w:r>
    </w:p>
    <w:p w:rsidR="00C03E2A" w:rsidRPr="00C03E2A" w:rsidRDefault="009E0DAB" w:rsidP="00C03E2A">
      <w:pPr>
        <w:pStyle w:val="a4"/>
        <w:ind w:left="300" w:right="300"/>
      </w:pPr>
      <w:ins w:id="0" w:author="Unknown">
        <w:r w:rsidRPr="009E0DAB">
          <w:br/>
        </w:r>
      </w:ins>
      <w:r w:rsidR="00C03E2A" w:rsidRPr="00C03E2A">
        <w:rPr>
          <w:i/>
          <w:iCs/>
        </w:rPr>
        <w:t>х</w:t>
      </w:r>
      <w:proofErr w:type="gramStart"/>
      <w:r w:rsidR="00C03E2A" w:rsidRPr="00C03E2A">
        <w:rPr>
          <w:i/>
          <w:iCs/>
          <w:vertAlign w:val="subscript"/>
        </w:rPr>
        <w:t>1</w:t>
      </w:r>
      <w:proofErr w:type="gramEnd"/>
      <w:r w:rsidR="00C03E2A" w:rsidRPr="00C03E2A">
        <w:rPr>
          <w:i/>
          <w:iCs/>
        </w:rPr>
        <w:t xml:space="preserve"> </w:t>
      </w:r>
      <w:r w:rsidR="00C03E2A" w:rsidRPr="00C03E2A">
        <w:t>—поражен ровно один самолет,</w:t>
      </w:r>
    </w:p>
    <w:p w:rsidR="00C03E2A" w:rsidRPr="00C03E2A" w:rsidRDefault="00C03E2A" w:rsidP="00C03E2A">
      <w:pPr>
        <w:spacing w:before="150" w:after="150" w:line="240" w:lineRule="auto"/>
        <w:ind w:left="300" w:right="300"/>
        <w:rPr>
          <w:rFonts w:ascii="Tahoma" w:eastAsia="Times New Roman" w:hAnsi="Tahoma" w:cs="Tahoma"/>
          <w:color w:val="424242"/>
          <w:sz w:val="20"/>
          <w:szCs w:val="20"/>
          <w:lang w:eastAsia="ru-RU"/>
        </w:rPr>
      </w:pPr>
      <w:r w:rsidRPr="00C03E2A">
        <w:rPr>
          <w:rFonts w:ascii="Tahoma" w:eastAsia="Times New Roman" w:hAnsi="Tahoma" w:cs="Tahoma"/>
          <w:color w:val="424242"/>
          <w:sz w:val="20"/>
          <w:szCs w:val="20"/>
          <w:lang w:eastAsia="ru-RU"/>
        </w:rPr>
        <w:t>…..</w:t>
      </w:r>
    </w:p>
    <w:p w:rsidR="00C03E2A" w:rsidRPr="00C03E2A" w:rsidRDefault="00C03E2A" w:rsidP="00C03E2A">
      <w:pPr>
        <w:spacing w:before="150" w:after="150" w:line="240" w:lineRule="auto"/>
        <w:ind w:left="300" w:right="300"/>
        <w:rPr>
          <w:rFonts w:ascii="Tahoma" w:eastAsia="Times New Roman" w:hAnsi="Tahoma" w:cs="Tahoma"/>
          <w:color w:val="424242"/>
          <w:sz w:val="20"/>
          <w:szCs w:val="20"/>
          <w:lang w:eastAsia="ru-RU"/>
        </w:rPr>
      </w:pPr>
      <w:proofErr w:type="spellStart"/>
      <w:r w:rsidRPr="00C03E2A">
        <w:rPr>
          <w:rFonts w:ascii="Tahoma" w:eastAsia="Times New Roman" w:hAnsi="Tahoma" w:cs="Tahoma"/>
          <w:i/>
          <w:iCs/>
          <w:color w:val="424242"/>
          <w:sz w:val="20"/>
          <w:szCs w:val="20"/>
          <w:lang w:eastAsia="ru-RU"/>
        </w:rPr>
        <w:t>x</w:t>
      </w:r>
      <w:r w:rsidRPr="00C03E2A">
        <w:rPr>
          <w:rFonts w:ascii="Tahoma" w:eastAsia="Times New Roman" w:hAnsi="Tahoma" w:cs="Tahoma"/>
          <w:i/>
          <w:iCs/>
          <w:color w:val="424242"/>
          <w:sz w:val="20"/>
          <w:szCs w:val="20"/>
          <w:vertAlign w:val="subscript"/>
          <w:lang w:eastAsia="ru-RU"/>
        </w:rPr>
        <w:t>k</w:t>
      </w:r>
      <w:proofErr w:type="spellEnd"/>
      <w:r w:rsidRPr="00C03E2A">
        <w:rPr>
          <w:rFonts w:ascii="Tahoma" w:eastAsia="Times New Roman" w:hAnsi="Tahoma" w:cs="Tahoma"/>
          <w:i/>
          <w:iCs/>
          <w:color w:val="424242"/>
          <w:sz w:val="20"/>
          <w:szCs w:val="20"/>
          <w:lang w:eastAsia="ru-RU"/>
        </w:rPr>
        <w:t xml:space="preserve"> </w:t>
      </w:r>
      <w:r w:rsidRPr="00C03E2A">
        <w:rPr>
          <w:rFonts w:ascii="Tahoma" w:eastAsia="Times New Roman" w:hAnsi="Tahoma" w:cs="Tahoma"/>
          <w:color w:val="424242"/>
          <w:sz w:val="20"/>
          <w:szCs w:val="20"/>
          <w:lang w:eastAsia="ru-RU"/>
        </w:rPr>
        <w:t xml:space="preserve">— поражено ровно </w:t>
      </w:r>
      <w:proofErr w:type="spellStart"/>
      <w:r w:rsidRPr="00C03E2A">
        <w:rPr>
          <w:rFonts w:ascii="Tahoma" w:eastAsia="Times New Roman" w:hAnsi="Tahoma" w:cs="Tahoma"/>
          <w:i/>
          <w:iCs/>
          <w:color w:val="424242"/>
          <w:sz w:val="20"/>
          <w:szCs w:val="20"/>
          <w:lang w:eastAsia="ru-RU"/>
        </w:rPr>
        <w:t>k</w:t>
      </w:r>
      <w:proofErr w:type="spellEnd"/>
      <w:r w:rsidRPr="00C03E2A">
        <w:rPr>
          <w:rFonts w:ascii="Tahoma" w:eastAsia="Times New Roman" w:hAnsi="Tahoma" w:cs="Tahoma"/>
          <w:i/>
          <w:iCs/>
          <w:color w:val="424242"/>
          <w:sz w:val="20"/>
          <w:szCs w:val="20"/>
          <w:lang w:eastAsia="ru-RU"/>
        </w:rPr>
        <w:t xml:space="preserve"> </w:t>
      </w:r>
      <w:r w:rsidRPr="00C03E2A">
        <w:rPr>
          <w:rFonts w:ascii="Tahoma" w:eastAsia="Times New Roman" w:hAnsi="Tahoma" w:cs="Tahoma"/>
          <w:color w:val="424242"/>
          <w:sz w:val="20"/>
          <w:szCs w:val="20"/>
          <w:lang w:eastAsia="ru-RU"/>
        </w:rPr>
        <w:t>самолетов,</w:t>
      </w:r>
    </w:p>
    <w:p w:rsidR="00C03E2A" w:rsidRPr="00C03E2A" w:rsidRDefault="00C03E2A" w:rsidP="00C03E2A">
      <w:pPr>
        <w:spacing w:before="150" w:after="150" w:line="240" w:lineRule="auto"/>
        <w:ind w:left="300" w:right="300"/>
        <w:rPr>
          <w:rFonts w:ascii="Tahoma" w:eastAsia="Times New Roman" w:hAnsi="Tahoma" w:cs="Tahoma"/>
          <w:color w:val="424242"/>
          <w:sz w:val="20"/>
          <w:szCs w:val="20"/>
          <w:lang w:eastAsia="ru-RU"/>
        </w:rPr>
      </w:pPr>
      <w:r w:rsidRPr="00C03E2A">
        <w:rPr>
          <w:rFonts w:ascii="Tahoma" w:eastAsia="Times New Roman" w:hAnsi="Tahoma" w:cs="Tahoma"/>
          <w:color w:val="424242"/>
          <w:sz w:val="20"/>
          <w:szCs w:val="20"/>
          <w:lang w:eastAsia="ru-RU"/>
        </w:rPr>
        <w:t>…..</w:t>
      </w:r>
    </w:p>
    <w:p w:rsidR="00C03E2A" w:rsidRPr="00C03E2A" w:rsidRDefault="00C03E2A" w:rsidP="00C03E2A">
      <w:pPr>
        <w:spacing w:before="150" w:after="150" w:line="240" w:lineRule="auto"/>
        <w:ind w:left="300" w:right="300"/>
        <w:rPr>
          <w:rFonts w:ascii="Tahoma" w:eastAsia="Times New Roman" w:hAnsi="Tahoma" w:cs="Tahoma"/>
          <w:color w:val="424242"/>
          <w:sz w:val="20"/>
          <w:szCs w:val="20"/>
          <w:lang w:eastAsia="ru-RU"/>
        </w:rPr>
      </w:pPr>
      <w:proofErr w:type="spellStart"/>
      <w:r w:rsidRPr="00C03E2A">
        <w:rPr>
          <w:rFonts w:ascii="Tahoma" w:eastAsia="Times New Roman" w:hAnsi="Tahoma" w:cs="Tahoma"/>
          <w:i/>
          <w:iCs/>
          <w:color w:val="424242"/>
          <w:sz w:val="20"/>
          <w:szCs w:val="20"/>
          <w:lang w:eastAsia="ru-RU"/>
        </w:rPr>
        <w:t>х</w:t>
      </w:r>
      <w:r w:rsidRPr="00C03E2A">
        <w:rPr>
          <w:rFonts w:ascii="Tahoma" w:eastAsia="Times New Roman" w:hAnsi="Tahoma" w:cs="Tahoma"/>
          <w:i/>
          <w:iCs/>
          <w:color w:val="424242"/>
          <w:sz w:val="20"/>
          <w:szCs w:val="20"/>
          <w:vertAlign w:val="subscript"/>
          <w:lang w:eastAsia="ru-RU"/>
        </w:rPr>
        <w:t>n</w:t>
      </w:r>
      <w:proofErr w:type="spellEnd"/>
      <w:r w:rsidRPr="00C03E2A">
        <w:rPr>
          <w:rFonts w:ascii="Tahoma" w:eastAsia="Times New Roman" w:hAnsi="Tahoma" w:cs="Tahoma"/>
          <w:color w:val="424242"/>
          <w:sz w:val="20"/>
          <w:szCs w:val="20"/>
          <w:lang w:eastAsia="ru-RU"/>
        </w:rPr>
        <w:t xml:space="preserve">—поражены все </w:t>
      </w:r>
      <w:proofErr w:type="spellStart"/>
      <w:proofErr w:type="gramStart"/>
      <w:r w:rsidRPr="00C03E2A">
        <w:rPr>
          <w:rFonts w:ascii="Tahoma" w:eastAsia="Times New Roman" w:hAnsi="Tahoma" w:cs="Tahoma"/>
          <w:i/>
          <w:iCs/>
          <w:color w:val="424242"/>
          <w:sz w:val="20"/>
          <w:szCs w:val="20"/>
          <w:lang w:eastAsia="ru-RU"/>
        </w:rPr>
        <w:t>п</w:t>
      </w:r>
      <w:proofErr w:type="spellEnd"/>
      <w:proofErr w:type="gramEnd"/>
      <w:r w:rsidRPr="00C03E2A">
        <w:rPr>
          <w:rFonts w:ascii="Tahoma" w:eastAsia="Times New Roman" w:hAnsi="Tahoma" w:cs="Tahoma"/>
          <w:i/>
          <w:iCs/>
          <w:color w:val="424242"/>
          <w:sz w:val="20"/>
          <w:szCs w:val="20"/>
          <w:lang w:eastAsia="ru-RU"/>
        </w:rPr>
        <w:t xml:space="preserve"> </w:t>
      </w:r>
      <w:r w:rsidRPr="00C03E2A">
        <w:rPr>
          <w:rFonts w:ascii="Tahoma" w:eastAsia="Times New Roman" w:hAnsi="Tahoma" w:cs="Tahoma"/>
          <w:color w:val="424242"/>
          <w:sz w:val="20"/>
          <w:szCs w:val="20"/>
          <w:lang w:eastAsia="ru-RU"/>
        </w:rPr>
        <w:t>самолетов.</w:t>
      </w:r>
    </w:p>
    <w:p w:rsidR="00C03E2A" w:rsidRPr="00C03E2A" w:rsidRDefault="00C03E2A" w:rsidP="00C03E2A">
      <w:pPr>
        <w:spacing w:before="150" w:after="150" w:line="240" w:lineRule="auto"/>
        <w:ind w:left="300" w:right="300"/>
        <w:rPr>
          <w:rFonts w:ascii="Tahoma" w:eastAsia="Times New Roman" w:hAnsi="Tahoma" w:cs="Tahoma"/>
          <w:color w:val="424242"/>
          <w:sz w:val="20"/>
          <w:szCs w:val="20"/>
          <w:lang w:eastAsia="ru-RU"/>
        </w:rPr>
      </w:pPr>
      <w:r w:rsidRPr="00C03E2A">
        <w:rPr>
          <w:rFonts w:ascii="Tahoma" w:eastAsia="Times New Roman" w:hAnsi="Tahoma" w:cs="Tahoma"/>
          <w:color w:val="424242"/>
          <w:sz w:val="20"/>
          <w:szCs w:val="20"/>
          <w:lang w:eastAsia="ru-RU"/>
        </w:rPr>
        <w:t>Схема возможных состояний системы и возможных переходов из состояния в состояние показана на рис. 4.1.</w:t>
      </w:r>
    </w:p>
    <w:p w:rsidR="00C03E2A" w:rsidRPr="00C03E2A" w:rsidRDefault="00C03E2A" w:rsidP="00C03E2A">
      <w:pPr>
        <w:spacing w:before="150" w:after="150" w:line="240" w:lineRule="auto"/>
        <w:ind w:left="300" w:right="300"/>
        <w:rPr>
          <w:rFonts w:ascii="Tahoma" w:eastAsia="Times New Roman" w:hAnsi="Tahoma" w:cs="Tahoma"/>
          <w:color w:val="424242"/>
          <w:sz w:val="20"/>
          <w:szCs w:val="20"/>
          <w:lang w:eastAsia="ru-RU"/>
        </w:rPr>
      </w:pPr>
      <w:r w:rsidRPr="00C03E2A">
        <w:rPr>
          <w:rFonts w:ascii="Tahoma" w:eastAsia="Times New Roman" w:hAnsi="Tahoma" w:cs="Tahoma"/>
          <w:color w:val="424242"/>
          <w:sz w:val="20"/>
          <w:szCs w:val="20"/>
          <w:lang w:eastAsia="ru-RU"/>
        </w:rPr>
        <w:t xml:space="preserve">Стрелками показаны возможные переходы системы из состояния в состояние. Закругленная стрелка, направленная из состояния </w:t>
      </w:r>
      <w:proofErr w:type="spellStart"/>
      <w:r w:rsidRPr="00C03E2A">
        <w:rPr>
          <w:rFonts w:ascii="Tahoma" w:eastAsia="Times New Roman" w:hAnsi="Tahoma" w:cs="Tahoma"/>
          <w:i/>
          <w:iCs/>
          <w:color w:val="424242"/>
          <w:sz w:val="20"/>
          <w:szCs w:val="20"/>
          <w:lang w:eastAsia="ru-RU"/>
        </w:rPr>
        <w:t>x</w:t>
      </w:r>
      <w:r w:rsidRPr="00C03E2A">
        <w:rPr>
          <w:rFonts w:ascii="Tahoma" w:eastAsia="Times New Roman" w:hAnsi="Tahoma" w:cs="Tahoma"/>
          <w:i/>
          <w:iCs/>
          <w:color w:val="424242"/>
          <w:sz w:val="20"/>
          <w:szCs w:val="20"/>
          <w:vertAlign w:val="subscript"/>
          <w:lang w:eastAsia="ru-RU"/>
        </w:rPr>
        <w:t>k</w:t>
      </w:r>
      <w:proofErr w:type="spellEnd"/>
      <w:r w:rsidRPr="00C03E2A">
        <w:rPr>
          <w:rFonts w:ascii="Tahoma" w:eastAsia="Times New Roman" w:hAnsi="Tahoma" w:cs="Tahoma"/>
          <w:i/>
          <w:iCs/>
          <w:color w:val="424242"/>
          <w:sz w:val="20"/>
          <w:szCs w:val="20"/>
          <w:lang w:eastAsia="ru-RU"/>
        </w:rPr>
        <w:t xml:space="preserve"> </w:t>
      </w:r>
      <w:r w:rsidRPr="00C03E2A">
        <w:rPr>
          <w:rFonts w:ascii="Tahoma" w:eastAsia="Times New Roman" w:hAnsi="Tahoma" w:cs="Tahoma"/>
          <w:color w:val="424242"/>
          <w:sz w:val="20"/>
          <w:szCs w:val="20"/>
          <w:lang w:eastAsia="ru-RU"/>
        </w:rPr>
        <w:t xml:space="preserve">в него же, означает, что система может не только перейти </w:t>
      </w:r>
      <w:proofErr w:type="gramStart"/>
      <w:r w:rsidRPr="00C03E2A">
        <w:rPr>
          <w:rFonts w:ascii="Tahoma" w:eastAsia="Times New Roman" w:hAnsi="Tahoma" w:cs="Tahoma"/>
          <w:color w:val="424242"/>
          <w:sz w:val="20"/>
          <w:szCs w:val="20"/>
          <w:lang w:eastAsia="ru-RU"/>
        </w:rPr>
        <w:t>в</w:t>
      </w:r>
      <w:proofErr w:type="gramEnd"/>
      <w:r w:rsidRPr="00C03E2A">
        <w:rPr>
          <w:rFonts w:ascii="Tahoma" w:eastAsia="Times New Roman" w:hAnsi="Tahoma" w:cs="Tahoma"/>
          <w:color w:val="424242"/>
          <w:sz w:val="20"/>
          <w:szCs w:val="20"/>
          <w:lang w:eastAsia="ru-RU"/>
        </w:rPr>
        <w:t xml:space="preserve"> соседнее</w:t>
      </w:r>
    </w:p>
    <w:p w:rsidR="00C03E2A" w:rsidRPr="00C03E2A" w:rsidRDefault="00C03E2A" w:rsidP="00C03E2A">
      <w:pPr>
        <w:spacing w:before="150" w:after="150" w:line="240" w:lineRule="auto"/>
        <w:ind w:left="300" w:right="300"/>
        <w:rPr>
          <w:rFonts w:ascii="Tahoma" w:eastAsia="Times New Roman" w:hAnsi="Tahoma" w:cs="Tahoma"/>
          <w:color w:val="424242"/>
          <w:sz w:val="20"/>
          <w:szCs w:val="20"/>
          <w:lang w:eastAsia="ru-RU"/>
        </w:rPr>
      </w:pPr>
      <w:r w:rsidRPr="00C03E2A">
        <w:rPr>
          <w:rFonts w:ascii="Tahoma" w:eastAsia="Times New Roman" w:hAnsi="Tahoma" w:cs="Tahoma"/>
          <w:color w:val="424242"/>
          <w:sz w:val="20"/>
          <w:szCs w:val="20"/>
          <w:lang w:eastAsia="ru-RU"/>
        </w:rPr>
        <w:t> </w:t>
      </w:r>
    </w:p>
    <w:tbl>
      <w:tblPr>
        <w:tblW w:w="0" w:type="auto"/>
        <w:tblCellSpacing w:w="15" w:type="dxa"/>
        <w:tblInd w:w="3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06"/>
        <w:gridCol w:w="2921"/>
        <w:gridCol w:w="985"/>
        <w:gridCol w:w="1691"/>
        <w:gridCol w:w="390"/>
        <w:gridCol w:w="1207"/>
        <w:gridCol w:w="390"/>
        <w:gridCol w:w="390"/>
        <w:gridCol w:w="390"/>
        <w:gridCol w:w="405"/>
      </w:tblGrid>
      <w:tr w:rsidR="00C03E2A" w:rsidRPr="00C03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03E2A" w:rsidRPr="00C03E2A" w:rsidRDefault="00C03E2A" w:rsidP="00C03E2A">
            <w:pPr>
              <w:spacing w:before="150" w:after="150" w:line="240" w:lineRule="auto"/>
              <w:ind w:left="150" w:right="150"/>
              <w:rPr>
                <w:rFonts w:ascii="Tahoma" w:eastAsia="Times New Roman" w:hAnsi="Tahoma" w:cs="Tahoma"/>
                <w:color w:val="424242"/>
                <w:sz w:val="20"/>
                <w:szCs w:val="20"/>
                <w:lang w:eastAsia="ru-RU"/>
              </w:rPr>
            </w:pPr>
            <w:r w:rsidRPr="00C03E2A">
              <w:rPr>
                <w:rFonts w:ascii="Tahoma" w:eastAsia="Times New Roman" w:hAnsi="Tahoma" w:cs="Tahoma"/>
                <w:color w:val="424242"/>
                <w:sz w:val="20"/>
                <w:szCs w:val="20"/>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3E2A" w:rsidRPr="00C03E2A" w:rsidRDefault="00C03E2A" w:rsidP="00C03E2A">
            <w:pPr>
              <w:spacing w:before="150" w:after="150" w:line="240" w:lineRule="auto"/>
              <w:ind w:left="150" w:right="150"/>
              <w:rPr>
                <w:rFonts w:ascii="Tahoma" w:eastAsia="Times New Roman" w:hAnsi="Tahoma" w:cs="Tahoma"/>
                <w:color w:val="424242"/>
                <w:sz w:val="20"/>
                <w:szCs w:val="20"/>
                <w:lang w:eastAsia="ru-RU"/>
              </w:rPr>
            </w:pPr>
            <w:r w:rsidRPr="00C03E2A">
              <w:rPr>
                <w:rFonts w:ascii="Tahoma" w:eastAsia="Times New Roman" w:hAnsi="Tahoma" w:cs="Tahoma"/>
                <w:color w:val="424242"/>
                <w:sz w:val="20"/>
                <w:szCs w:val="20"/>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3E2A" w:rsidRPr="00C03E2A" w:rsidRDefault="00C03E2A" w:rsidP="00C03E2A">
            <w:pPr>
              <w:spacing w:before="150" w:after="150" w:line="240" w:lineRule="auto"/>
              <w:ind w:left="150" w:right="150"/>
              <w:rPr>
                <w:rFonts w:ascii="Tahoma" w:eastAsia="Times New Roman" w:hAnsi="Tahoma" w:cs="Tahoma"/>
                <w:color w:val="424242"/>
                <w:sz w:val="20"/>
                <w:szCs w:val="20"/>
                <w:lang w:eastAsia="ru-RU"/>
              </w:rPr>
            </w:pPr>
            <w:r w:rsidRPr="00C03E2A">
              <w:rPr>
                <w:rFonts w:ascii="Tahoma" w:eastAsia="Times New Roman" w:hAnsi="Tahoma" w:cs="Tahoma"/>
                <w:color w:val="424242"/>
                <w:sz w:val="20"/>
                <w:szCs w:val="20"/>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3E2A" w:rsidRPr="00C03E2A" w:rsidRDefault="00C03E2A" w:rsidP="00C03E2A">
            <w:pPr>
              <w:spacing w:before="150" w:after="150" w:line="240" w:lineRule="auto"/>
              <w:ind w:left="150" w:right="150"/>
              <w:rPr>
                <w:rFonts w:ascii="Tahoma" w:eastAsia="Times New Roman" w:hAnsi="Tahoma" w:cs="Tahoma"/>
                <w:color w:val="424242"/>
                <w:sz w:val="20"/>
                <w:szCs w:val="20"/>
                <w:lang w:eastAsia="ru-RU"/>
              </w:rPr>
            </w:pPr>
            <w:r w:rsidRPr="00C03E2A">
              <w:rPr>
                <w:rFonts w:ascii="Tahoma" w:eastAsia="Times New Roman" w:hAnsi="Tahoma" w:cs="Tahoma"/>
                <w:color w:val="424242"/>
                <w:sz w:val="20"/>
                <w:szCs w:val="20"/>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3E2A" w:rsidRPr="00C03E2A" w:rsidRDefault="00C03E2A" w:rsidP="00C03E2A">
            <w:pPr>
              <w:spacing w:before="150" w:after="150" w:line="240" w:lineRule="auto"/>
              <w:ind w:left="150" w:right="150"/>
              <w:rPr>
                <w:rFonts w:ascii="Tahoma" w:eastAsia="Times New Roman" w:hAnsi="Tahoma" w:cs="Tahoma"/>
                <w:color w:val="424242"/>
                <w:sz w:val="20"/>
                <w:szCs w:val="20"/>
                <w:lang w:eastAsia="ru-RU"/>
              </w:rPr>
            </w:pPr>
            <w:r w:rsidRPr="00C03E2A">
              <w:rPr>
                <w:rFonts w:ascii="Tahoma" w:eastAsia="Times New Roman" w:hAnsi="Tahoma" w:cs="Tahoma"/>
                <w:color w:val="424242"/>
                <w:sz w:val="20"/>
                <w:szCs w:val="20"/>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3E2A" w:rsidRPr="00C03E2A" w:rsidRDefault="00C03E2A" w:rsidP="00C03E2A">
            <w:pPr>
              <w:spacing w:before="150" w:after="150" w:line="240" w:lineRule="auto"/>
              <w:ind w:left="150" w:right="150"/>
              <w:rPr>
                <w:rFonts w:ascii="Tahoma" w:eastAsia="Times New Roman" w:hAnsi="Tahoma" w:cs="Tahoma"/>
                <w:color w:val="424242"/>
                <w:sz w:val="20"/>
                <w:szCs w:val="20"/>
                <w:lang w:eastAsia="ru-RU"/>
              </w:rPr>
            </w:pPr>
            <w:r w:rsidRPr="00C03E2A">
              <w:rPr>
                <w:rFonts w:ascii="Tahoma" w:eastAsia="Times New Roman" w:hAnsi="Tahoma" w:cs="Tahoma"/>
                <w:color w:val="424242"/>
                <w:sz w:val="20"/>
                <w:szCs w:val="20"/>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3E2A" w:rsidRPr="00C03E2A" w:rsidRDefault="00C03E2A" w:rsidP="00C03E2A">
            <w:pPr>
              <w:spacing w:before="150" w:after="150" w:line="240" w:lineRule="auto"/>
              <w:ind w:left="150" w:right="150"/>
              <w:rPr>
                <w:rFonts w:ascii="Tahoma" w:eastAsia="Times New Roman" w:hAnsi="Tahoma" w:cs="Tahoma"/>
                <w:color w:val="424242"/>
                <w:sz w:val="20"/>
                <w:szCs w:val="20"/>
                <w:lang w:eastAsia="ru-RU"/>
              </w:rPr>
            </w:pPr>
            <w:r w:rsidRPr="00C03E2A">
              <w:rPr>
                <w:rFonts w:ascii="Tahoma" w:eastAsia="Times New Roman" w:hAnsi="Tahoma" w:cs="Tahoma"/>
                <w:color w:val="424242"/>
                <w:sz w:val="20"/>
                <w:szCs w:val="20"/>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3E2A" w:rsidRPr="00C03E2A" w:rsidRDefault="00C03E2A" w:rsidP="00C03E2A">
            <w:pPr>
              <w:spacing w:before="150" w:after="150" w:line="240" w:lineRule="auto"/>
              <w:ind w:left="150" w:right="150"/>
              <w:rPr>
                <w:rFonts w:ascii="Tahoma" w:eastAsia="Times New Roman" w:hAnsi="Tahoma" w:cs="Tahoma"/>
                <w:color w:val="424242"/>
                <w:sz w:val="20"/>
                <w:szCs w:val="20"/>
                <w:lang w:eastAsia="ru-RU"/>
              </w:rPr>
            </w:pPr>
            <w:r w:rsidRPr="00C03E2A">
              <w:rPr>
                <w:rFonts w:ascii="Tahoma" w:eastAsia="Times New Roman" w:hAnsi="Tahoma" w:cs="Tahoma"/>
                <w:color w:val="424242"/>
                <w:sz w:val="20"/>
                <w:szCs w:val="20"/>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3E2A" w:rsidRPr="00C03E2A" w:rsidRDefault="00C03E2A" w:rsidP="00C03E2A">
            <w:pPr>
              <w:spacing w:before="150" w:after="150" w:line="240" w:lineRule="auto"/>
              <w:ind w:left="150" w:right="150"/>
              <w:rPr>
                <w:rFonts w:ascii="Tahoma" w:eastAsia="Times New Roman" w:hAnsi="Tahoma" w:cs="Tahoma"/>
                <w:color w:val="424242"/>
                <w:sz w:val="20"/>
                <w:szCs w:val="20"/>
                <w:lang w:eastAsia="ru-RU"/>
              </w:rPr>
            </w:pPr>
            <w:r w:rsidRPr="00C03E2A">
              <w:rPr>
                <w:rFonts w:ascii="Tahoma" w:eastAsia="Times New Roman" w:hAnsi="Tahoma" w:cs="Tahoma"/>
                <w:color w:val="424242"/>
                <w:sz w:val="20"/>
                <w:szCs w:val="20"/>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3E2A" w:rsidRPr="00C03E2A" w:rsidRDefault="00C03E2A" w:rsidP="00C03E2A">
            <w:pPr>
              <w:spacing w:before="150" w:after="150" w:line="240" w:lineRule="auto"/>
              <w:ind w:left="150" w:right="150"/>
              <w:rPr>
                <w:rFonts w:ascii="Tahoma" w:eastAsia="Times New Roman" w:hAnsi="Tahoma" w:cs="Tahoma"/>
                <w:color w:val="424242"/>
                <w:sz w:val="20"/>
                <w:szCs w:val="20"/>
                <w:lang w:eastAsia="ru-RU"/>
              </w:rPr>
            </w:pPr>
            <w:r w:rsidRPr="00C03E2A">
              <w:rPr>
                <w:rFonts w:ascii="Tahoma" w:eastAsia="Times New Roman" w:hAnsi="Tahoma" w:cs="Tahoma"/>
                <w:color w:val="424242"/>
                <w:sz w:val="20"/>
                <w:szCs w:val="20"/>
                <w:lang w:eastAsia="ru-RU"/>
              </w:rPr>
              <w:t> </w:t>
            </w:r>
          </w:p>
        </w:tc>
      </w:tr>
      <w:tr w:rsidR="00C03E2A" w:rsidRPr="00C03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03E2A" w:rsidRPr="00C03E2A" w:rsidRDefault="00C03E2A" w:rsidP="00C03E2A">
            <w:pPr>
              <w:spacing w:before="150" w:after="150" w:line="240" w:lineRule="auto"/>
              <w:ind w:left="150" w:right="150"/>
              <w:rPr>
                <w:rFonts w:ascii="Tahoma" w:eastAsia="Times New Roman" w:hAnsi="Tahoma" w:cs="Tahoma"/>
                <w:color w:val="424242"/>
                <w:sz w:val="20"/>
                <w:szCs w:val="20"/>
                <w:lang w:eastAsia="ru-RU"/>
              </w:rPr>
            </w:pPr>
            <w:r w:rsidRPr="00C03E2A">
              <w:rPr>
                <w:rFonts w:ascii="Tahoma" w:eastAsia="Times New Roman" w:hAnsi="Tahoma" w:cs="Tahoma"/>
                <w:color w:val="424242"/>
                <w:sz w:val="20"/>
                <w:szCs w:val="20"/>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3E2A" w:rsidRPr="00C03E2A" w:rsidRDefault="00C03E2A" w:rsidP="00C03E2A">
            <w:pPr>
              <w:spacing w:before="150" w:after="150" w:line="240" w:lineRule="auto"/>
              <w:ind w:left="150" w:right="150"/>
              <w:rPr>
                <w:rFonts w:ascii="Tahoma" w:eastAsia="Times New Roman" w:hAnsi="Tahoma" w:cs="Tahoma"/>
                <w:color w:val="424242"/>
                <w:sz w:val="20"/>
                <w:szCs w:val="20"/>
                <w:lang w:eastAsia="ru-RU"/>
              </w:rPr>
            </w:pPr>
            <w:r>
              <w:rPr>
                <w:rFonts w:ascii="Tahoma" w:eastAsia="Times New Roman" w:hAnsi="Tahoma" w:cs="Tahoma"/>
                <w:noProof/>
                <w:color w:val="424242"/>
                <w:sz w:val="20"/>
                <w:szCs w:val="20"/>
                <w:lang w:eastAsia="ru-RU"/>
              </w:rPr>
              <w:drawing>
                <wp:inline distT="0" distB="0" distL="0" distR="0">
                  <wp:extent cx="1952625" cy="619125"/>
                  <wp:effectExtent l="19050" t="0" r="9525" b="0"/>
                  <wp:docPr id="130" name="Рисунок 130" descr="http://ok-t.ru/studopedia/baza11/3897298141594.files/image0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ok-t.ru/studopedia/baza11/3897298141594.files/image053.gif"/>
                          <pic:cNvPicPr>
                            <a:picLocks noChangeAspect="1" noChangeArrowheads="1"/>
                          </pic:cNvPicPr>
                        </pic:nvPicPr>
                        <pic:blipFill>
                          <a:blip r:embed="rId30" cstate="print"/>
                          <a:srcRect/>
                          <a:stretch>
                            <a:fillRect/>
                          </a:stretch>
                        </pic:blipFill>
                        <pic:spPr bwMode="auto">
                          <a:xfrm>
                            <a:off x="0" y="0"/>
                            <a:ext cx="1952625" cy="619125"/>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C03E2A" w:rsidRPr="00C03E2A" w:rsidRDefault="00C03E2A" w:rsidP="00C03E2A">
            <w:pPr>
              <w:spacing w:before="150" w:after="150" w:line="240" w:lineRule="auto"/>
              <w:ind w:left="150" w:right="150"/>
              <w:rPr>
                <w:rFonts w:ascii="Tahoma" w:eastAsia="Times New Roman" w:hAnsi="Tahoma" w:cs="Tahoma"/>
                <w:color w:val="424242"/>
                <w:sz w:val="20"/>
                <w:szCs w:val="20"/>
                <w:lang w:eastAsia="ru-RU"/>
              </w:rPr>
            </w:pPr>
            <w:r w:rsidRPr="00C03E2A">
              <w:rPr>
                <w:rFonts w:ascii="Tahoma" w:eastAsia="Times New Roman" w:hAnsi="Tahoma" w:cs="Tahoma"/>
                <w:color w:val="424242"/>
                <w:sz w:val="20"/>
                <w:szCs w:val="20"/>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3E2A" w:rsidRPr="00C03E2A" w:rsidRDefault="00C03E2A" w:rsidP="00C03E2A">
            <w:pPr>
              <w:spacing w:before="150" w:after="150" w:line="240" w:lineRule="auto"/>
              <w:ind w:left="150" w:right="150"/>
              <w:rPr>
                <w:rFonts w:ascii="Tahoma" w:eastAsia="Times New Roman" w:hAnsi="Tahoma" w:cs="Tahoma"/>
                <w:color w:val="424242"/>
                <w:sz w:val="20"/>
                <w:szCs w:val="20"/>
                <w:lang w:eastAsia="ru-RU"/>
              </w:rPr>
            </w:pPr>
            <w:r>
              <w:rPr>
                <w:rFonts w:ascii="Tahoma" w:eastAsia="Times New Roman" w:hAnsi="Tahoma" w:cs="Tahoma"/>
                <w:noProof/>
                <w:color w:val="424242"/>
                <w:sz w:val="20"/>
                <w:szCs w:val="20"/>
                <w:lang w:eastAsia="ru-RU"/>
              </w:rPr>
              <w:drawing>
                <wp:inline distT="0" distB="0" distL="0" distR="0">
                  <wp:extent cx="1019175" cy="619125"/>
                  <wp:effectExtent l="19050" t="0" r="0" b="0"/>
                  <wp:docPr id="131" name="Рисунок 131" descr="http://ok-t.ru/studopedia/baza11/3897298141594.files/image0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ok-t.ru/studopedia/baza11/3897298141594.files/image054.gif"/>
                          <pic:cNvPicPr>
                            <a:picLocks noChangeAspect="1" noChangeArrowheads="1"/>
                          </pic:cNvPicPr>
                        </pic:nvPicPr>
                        <pic:blipFill>
                          <a:blip r:embed="rId31" cstate="print"/>
                          <a:srcRect/>
                          <a:stretch>
                            <a:fillRect/>
                          </a:stretch>
                        </pic:blipFill>
                        <pic:spPr bwMode="auto">
                          <a:xfrm>
                            <a:off x="0" y="0"/>
                            <a:ext cx="1019175" cy="619125"/>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C03E2A" w:rsidRPr="00C03E2A" w:rsidRDefault="00C03E2A" w:rsidP="00C03E2A">
            <w:pPr>
              <w:spacing w:before="150" w:after="150" w:line="240" w:lineRule="auto"/>
              <w:ind w:left="150" w:right="150"/>
              <w:rPr>
                <w:rFonts w:ascii="Tahoma" w:eastAsia="Times New Roman" w:hAnsi="Tahoma" w:cs="Tahoma"/>
                <w:color w:val="424242"/>
                <w:sz w:val="20"/>
                <w:szCs w:val="20"/>
                <w:lang w:eastAsia="ru-RU"/>
              </w:rPr>
            </w:pPr>
            <w:r w:rsidRPr="00C03E2A">
              <w:rPr>
                <w:rFonts w:ascii="Tahoma" w:eastAsia="Times New Roman" w:hAnsi="Tahoma" w:cs="Tahoma"/>
                <w:color w:val="424242"/>
                <w:sz w:val="20"/>
                <w:szCs w:val="20"/>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3E2A" w:rsidRPr="00C03E2A" w:rsidRDefault="00C03E2A" w:rsidP="00C03E2A">
            <w:pPr>
              <w:spacing w:before="150" w:after="150" w:line="240" w:lineRule="auto"/>
              <w:ind w:left="150" w:right="150"/>
              <w:rPr>
                <w:rFonts w:ascii="Tahoma" w:eastAsia="Times New Roman" w:hAnsi="Tahoma" w:cs="Tahoma"/>
                <w:color w:val="424242"/>
                <w:sz w:val="20"/>
                <w:szCs w:val="20"/>
                <w:lang w:eastAsia="ru-RU"/>
              </w:rPr>
            </w:pPr>
            <w:r>
              <w:rPr>
                <w:rFonts w:ascii="Tahoma" w:eastAsia="Times New Roman" w:hAnsi="Tahoma" w:cs="Tahoma"/>
                <w:noProof/>
                <w:color w:val="424242"/>
                <w:sz w:val="20"/>
                <w:szCs w:val="20"/>
                <w:lang w:eastAsia="ru-RU"/>
              </w:rPr>
              <w:drawing>
                <wp:inline distT="0" distB="0" distL="0" distR="0">
                  <wp:extent cx="647700" cy="619125"/>
                  <wp:effectExtent l="19050" t="0" r="0" b="0"/>
                  <wp:docPr id="132" name="Рисунок 132" descr="http://ok-t.ru/studopedia/baza11/3897298141594.files/image0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ok-t.ru/studopedia/baza11/3897298141594.files/image055.gif"/>
                          <pic:cNvPicPr>
                            <a:picLocks noChangeAspect="1" noChangeArrowheads="1"/>
                          </pic:cNvPicPr>
                        </pic:nvPicPr>
                        <pic:blipFill>
                          <a:blip r:embed="rId32" cstate="print"/>
                          <a:srcRect/>
                          <a:stretch>
                            <a:fillRect/>
                          </a:stretch>
                        </pic:blipFill>
                        <pic:spPr bwMode="auto">
                          <a:xfrm>
                            <a:off x="0" y="0"/>
                            <a:ext cx="647700" cy="619125"/>
                          </a:xfrm>
                          <a:prstGeom prst="rect">
                            <a:avLst/>
                          </a:prstGeom>
                          <a:noFill/>
                          <a:ln w="9525">
                            <a:noFill/>
                            <a:miter lim="800000"/>
                            <a:headEnd/>
                            <a:tailEnd/>
                          </a:ln>
                        </pic:spPr>
                      </pic:pic>
                    </a:graphicData>
                  </a:graphic>
                </wp:inline>
              </w:drawing>
            </w:r>
          </w:p>
        </w:tc>
        <w:tc>
          <w:tcPr>
            <w:tcW w:w="0" w:type="auto"/>
            <w:vAlign w:val="center"/>
            <w:hideMark/>
          </w:tcPr>
          <w:p w:rsidR="00C03E2A" w:rsidRPr="00C03E2A" w:rsidRDefault="00C03E2A" w:rsidP="00C03E2A">
            <w:pPr>
              <w:spacing w:after="0" w:line="240" w:lineRule="auto"/>
              <w:rPr>
                <w:rFonts w:ascii="Times New Roman" w:eastAsia="Times New Roman" w:hAnsi="Times New Roman" w:cs="Times New Roman"/>
                <w:sz w:val="20"/>
                <w:szCs w:val="20"/>
                <w:lang w:eastAsia="ru-RU"/>
              </w:rPr>
            </w:pPr>
          </w:p>
        </w:tc>
        <w:tc>
          <w:tcPr>
            <w:tcW w:w="0" w:type="auto"/>
            <w:vAlign w:val="center"/>
            <w:hideMark/>
          </w:tcPr>
          <w:p w:rsidR="00C03E2A" w:rsidRPr="00C03E2A" w:rsidRDefault="00C03E2A" w:rsidP="00C03E2A">
            <w:pPr>
              <w:spacing w:after="0" w:line="240" w:lineRule="auto"/>
              <w:rPr>
                <w:rFonts w:ascii="Times New Roman" w:eastAsia="Times New Roman" w:hAnsi="Times New Roman" w:cs="Times New Roman"/>
                <w:sz w:val="20"/>
                <w:szCs w:val="20"/>
                <w:lang w:eastAsia="ru-RU"/>
              </w:rPr>
            </w:pPr>
          </w:p>
        </w:tc>
        <w:tc>
          <w:tcPr>
            <w:tcW w:w="0" w:type="auto"/>
            <w:vAlign w:val="center"/>
            <w:hideMark/>
          </w:tcPr>
          <w:p w:rsidR="00C03E2A" w:rsidRPr="00C03E2A" w:rsidRDefault="00C03E2A" w:rsidP="00C03E2A">
            <w:pPr>
              <w:spacing w:after="0" w:line="240" w:lineRule="auto"/>
              <w:rPr>
                <w:rFonts w:ascii="Times New Roman" w:eastAsia="Times New Roman" w:hAnsi="Times New Roman" w:cs="Times New Roman"/>
                <w:sz w:val="20"/>
                <w:szCs w:val="20"/>
                <w:lang w:eastAsia="ru-RU"/>
              </w:rPr>
            </w:pPr>
          </w:p>
        </w:tc>
        <w:tc>
          <w:tcPr>
            <w:tcW w:w="0" w:type="auto"/>
            <w:vAlign w:val="center"/>
            <w:hideMark/>
          </w:tcPr>
          <w:p w:rsidR="00C03E2A" w:rsidRPr="00C03E2A" w:rsidRDefault="00C03E2A" w:rsidP="00C03E2A">
            <w:pPr>
              <w:spacing w:after="0" w:line="240" w:lineRule="auto"/>
              <w:rPr>
                <w:rFonts w:ascii="Times New Roman" w:eastAsia="Times New Roman" w:hAnsi="Times New Roman" w:cs="Times New Roman"/>
                <w:sz w:val="20"/>
                <w:szCs w:val="20"/>
                <w:lang w:eastAsia="ru-RU"/>
              </w:rPr>
            </w:pPr>
          </w:p>
        </w:tc>
      </w:tr>
      <w:tr w:rsidR="00C03E2A" w:rsidRPr="00C03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03E2A" w:rsidRPr="00C03E2A" w:rsidRDefault="00C03E2A" w:rsidP="00C03E2A">
            <w:pPr>
              <w:spacing w:before="150" w:after="150" w:line="240" w:lineRule="auto"/>
              <w:ind w:left="150" w:right="150"/>
              <w:rPr>
                <w:rFonts w:ascii="Tahoma" w:eastAsia="Times New Roman" w:hAnsi="Tahoma" w:cs="Tahoma"/>
                <w:color w:val="424242"/>
                <w:sz w:val="20"/>
                <w:szCs w:val="20"/>
                <w:lang w:eastAsia="ru-RU"/>
              </w:rPr>
            </w:pPr>
            <w:r w:rsidRPr="00C03E2A">
              <w:rPr>
                <w:rFonts w:ascii="Tahoma" w:eastAsia="Times New Roman" w:hAnsi="Tahoma" w:cs="Tahoma"/>
                <w:color w:val="424242"/>
                <w:sz w:val="20"/>
                <w:szCs w:val="20"/>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3E2A" w:rsidRPr="00C03E2A" w:rsidRDefault="00C03E2A" w:rsidP="00C03E2A">
            <w:pPr>
              <w:spacing w:before="150" w:after="150" w:line="240" w:lineRule="auto"/>
              <w:ind w:left="150" w:right="150"/>
              <w:rPr>
                <w:rFonts w:ascii="Tahoma" w:eastAsia="Times New Roman" w:hAnsi="Tahoma" w:cs="Tahoma"/>
                <w:color w:val="424242"/>
                <w:sz w:val="20"/>
                <w:szCs w:val="20"/>
                <w:lang w:eastAsia="ru-RU"/>
              </w:rPr>
            </w:pPr>
            <w:r w:rsidRPr="00C03E2A">
              <w:rPr>
                <w:rFonts w:ascii="Tahoma" w:eastAsia="Times New Roman" w:hAnsi="Tahoma" w:cs="Tahoma"/>
                <w:color w:val="424242"/>
                <w:sz w:val="20"/>
                <w:szCs w:val="20"/>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3E2A" w:rsidRPr="00C03E2A" w:rsidRDefault="00C03E2A" w:rsidP="00C03E2A">
            <w:pPr>
              <w:spacing w:before="150" w:after="150" w:line="240" w:lineRule="auto"/>
              <w:ind w:left="150" w:right="150"/>
              <w:rPr>
                <w:rFonts w:ascii="Tahoma" w:eastAsia="Times New Roman" w:hAnsi="Tahoma" w:cs="Tahoma"/>
                <w:color w:val="424242"/>
                <w:sz w:val="20"/>
                <w:szCs w:val="20"/>
                <w:lang w:eastAsia="ru-RU"/>
              </w:rPr>
            </w:pPr>
            <w:r>
              <w:rPr>
                <w:rFonts w:ascii="Tahoma" w:eastAsia="Times New Roman" w:hAnsi="Tahoma" w:cs="Tahoma"/>
                <w:noProof/>
                <w:color w:val="424242"/>
                <w:sz w:val="20"/>
                <w:szCs w:val="20"/>
                <w:lang w:eastAsia="ru-RU"/>
              </w:rPr>
              <w:drawing>
                <wp:inline distT="0" distB="0" distL="0" distR="0">
                  <wp:extent cx="476250" cy="19050"/>
                  <wp:effectExtent l="19050" t="0" r="0" b="0"/>
                  <wp:docPr id="133" name="Рисунок 133" descr="http://ok-t.ru/studopedia/baza11/3897298141594.files/image0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ok-t.ru/studopedia/baza11/3897298141594.files/image056.gif"/>
                          <pic:cNvPicPr>
                            <a:picLocks noChangeAspect="1" noChangeArrowheads="1"/>
                          </pic:cNvPicPr>
                        </pic:nvPicPr>
                        <pic:blipFill>
                          <a:blip r:embed="rId33" cstate="print"/>
                          <a:srcRect/>
                          <a:stretch>
                            <a:fillRect/>
                          </a:stretch>
                        </pic:blipFill>
                        <pic:spPr bwMode="auto">
                          <a:xfrm>
                            <a:off x="0" y="0"/>
                            <a:ext cx="476250" cy="1905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C03E2A" w:rsidRPr="00C03E2A" w:rsidRDefault="00C03E2A" w:rsidP="00C03E2A">
            <w:pPr>
              <w:spacing w:before="150" w:after="150" w:line="240" w:lineRule="auto"/>
              <w:ind w:left="150" w:right="150"/>
              <w:rPr>
                <w:rFonts w:ascii="Tahoma" w:eastAsia="Times New Roman" w:hAnsi="Tahoma" w:cs="Tahoma"/>
                <w:color w:val="424242"/>
                <w:sz w:val="20"/>
                <w:szCs w:val="20"/>
                <w:lang w:eastAsia="ru-RU"/>
              </w:rPr>
            </w:pPr>
            <w:r w:rsidRPr="00C03E2A">
              <w:rPr>
                <w:rFonts w:ascii="Tahoma" w:eastAsia="Times New Roman" w:hAnsi="Tahoma" w:cs="Tahoma"/>
                <w:color w:val="424242"/>
                <w:sz w:val="20"/>
                <w:szCs w:val="20"/>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3E2A" w:rsidRPr="00C03E2A" w:rsidRDefault="00C03E2A" w:rsidP="00C03E2A">
            <w:pPr>
              <w:spacing w:before="150" w:after="150" w:line="240" w:lineRule="auto"/>
              <w:ind w:left="150" w:right="150"/>
              <w:rPr>
                <w:rFonts w:ascii="Tahoma" w:eastAsia="Times New Roman" w:hAnsi="Tahoma" w:cs="Tahoma"/>
                <w:color w:val="424242"/>
                <w:sz w:val="20"/>
                <w:szCs w:val="20"/>
                <w:lang w:eastAsia="ru-RU"/>
              </w:rPr>
            </w:pPr>
            <w:r w:rsidRPr="00C03E2A">
              <w:rPr>
                <w:rFonts w:ascii="Tahoma" w:eastAsia="Times New Roman" w:hAnsi="Tahoma" w:cs="Tahoma"/>
                <w:color w:val="424242"/>
                <w:sz w:val="20"/>
                <w:szCs w:val="20"/>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3E2A" w:rsidRPr="00C03E2A" w:rsidRDefault="00C03E2A" w:rsidP="00C03E2A">
            <w:pPr>
              <w:spacing w:before="150" w:after="150" w:line="240" w:lineRule="auto"/>
              <w:ind w:left="150" w:right="150"/>
              <w:rPr>
                <w:rFonts w:ascii="Tahoma" w:eastAsia="Times New Roman" w:hAnsi="Tahoma" w:cs="Tahoma"/>
                <w:color w:val="424242"/>
                <w:sz w:val="20"/>
                <w:szCs w:val="20"/>
                <w:lang w:eastAsia="ru-RU"/>
              </w:rPr>
            </w:pPr>
            <w:r>
              <w:rPr>
                <w:rFonts w:ascii="Tahoma" w:eastAsia="Times New Roman" w:hAnsi="Tahoma" w:cs="Tahoma"/>
                <w:noProof/>
                <w:color w:val="424242"/>
                <w:sz w:val="20"/>
                <w:szCs w:val="20"/>
                <w:lang w:eastAsia="ru-RU"/>
              </w:rPr>
              <w:drawing>
                <wp:inline distT="0" distB="0" distL="0" distR="0">
                  <wp:extent cx="400050" cy="19050"/>
                  <wp:effectExtent l="19050" t="0" r="0" b="0"/>
                  <wp:docPr id="134" name="Рисунок 134" descr="http://ok-t.ru/studopedia/baza11/3897298141594.files/image0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ok-t.ru/studopedia/baza11/3897298141594.files/image057.gif"/>
                          <pic:cNvPicPr>
                            <a:picLocks noChangeAspect="1" noChangeArrowheads="1"/>
                          </pic:cNvPicPr>
                        </pic:nvPicPr>
                        <pic:blipFill>
                          <a:blip r:embed="rId34" cstate="print"/>
                          <a:srcRect/>
                          <a:stretch>
                            <a:fillRect/>
                          </a:stretch>
                        </pic:blipFill>
                        <pic:spPr bwMode="auto">
                          <a:xfrm>
                            <a:off x="0" y="0"/>
                            <a:ext cx="400050" cy="19050"/>
                          </a:xfrm>
                          <a:prstGeom prst="rect">
                            <a:avLst/>
                          </a:prstGeom>
                          <a:noFill/>
                          <a:ln w="9525">
                            <a:noFill/>
                            <a:miter lim="800000"/>
                            <a:headEnd/>
                            <a:tailEnd/>
                          </a:ln>
                        </pic:spPr>
                      </pic:pic>
                    </a:graphicData>
                  </a:graphic>
                </wp:inline>
              </w:drawing>
            </w:r>
          </w:p>
        </w:tc>
        <w:tc>
          <w:tcPr>
            <w:tcW w:w="0" w:type="auto"/>
            <w:vAlign w:val="center"/>
            <w:hideMark/>
          </w:tcPr>
          <w:p w:rsidR="00C03E2A" w:rsidRPr="00C03E2A" w:rsidRDefault="00C03E2A" w:rsidP="00C03E2A">
            <w:pPr>
              <w:spacing w:after="0" w:line="240" w:lineRule="auto"/>
              <w:rPr>
                <w:rFonts w:ascii="Times New Roman" w:eastAsia="Times New Roman" w:hAnsi="Times New Roman" w:cs="Times New Roman"/>
                <w:sz w:val="20"/>
                <w:szCs w:val="20"/>
                <w:lang w:eastAsia="ru-RU"/>
              </w:rPr>
            </w:pPr>
          </w:p>
        </w:tc>
        <w:tc>
          <w:tcPr>
            <w:tcW w:w="0" w:type="auto"/>
            <w:vAlign w:val="center"/>
            <w:hideMark/>
          </w:tcPr>
          <w:p w:rsidR="00C03E2A" w:rsidRPr="00C03E2A" w:rsidRDefault="00C03E2A" w:rsidP="00C03E2A">
            <w:pPr>
              <w:spacing w:after="0" w:line="240" w:lineRule="auto"/>
              <w:rPr>
                <w:rFonts w:ascii="Times New Roman" w:eastAsia="Times New Roman" w:hAnsi="Times New Roman" w:cs="Times New Roman"/>
                <w:sz w:val="20"/>
                <w:szCs w:val="20"/>
                <w:lang w:eastAsia="ru-RU"/>
              </w:rPr>
            </w:pPr>
          </w:p>
        </w:tc>
        <w:tc>
          <w:tcPr>
            <w:tcW w:w="0" w:type="auto"/>
            <w:vAlign w:val="center"/>
            <w:hideMark/>
          </w:tcPr>
          <w:p w:rsidR="00C03E2A" w:rsidRPr="00C03E2A" w:rsidRDefault="00C03E2A" w:rsidP="00C03E2A">
            <w:pPr>
              <w:spacing w:after="0" w:line="240" w:lineRule="auto"/>
              <w:rPr>
                <w:rFonts w:ascii="Times New Roman" w:eastAsia="Times New Roman" w:hAnsi="Times New Roman" w:cs="Times New Roman"/>
                <w:sz w:val="20"/>
                <w:szCs w:val="20"/>
                <w:lang w:eastAsia="ru-RU"/>
              </w:rPr>
            </w:pPr>
          </w:p>
        </w:tc>
        <w:tc>
          <w:tcPr>
            <w:tcW w:w="0" w:type="auto"/>
            <w:vAlign w:val="center"/>
            <w:hideMark/>
          </w:tcPr>
          <w:p w:rsidR="00C03E2A" w:rsidRPr="00C03E2A" w:rsidRDefault="00C03E2A" w:rsidP="00C03E2A">
            <w:pPr>
              <w:spacing w:after="0" w:line="240" w:lineRule="auto"/>
              <w:rPr>
                <w:rFonts w:ascii="Times New Roman" w:eastAsia="Times New Roman" w:hAnsi="Times New Roman" w:cs="Times New Roman"/>
                <w:sz w:val="20"/>
                <w:szCs w:val="20"/>
                <w:lang w:eastAsia="ru-RU"/>
              </w:rPr>
            </w:pPr>
          </w:p>
        </w:tc>
      </w:tr>
      <w:tr w:rsidR="00C03E2A" w:rsidRPr="00C03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03E2A" w:rsidRPr="00C03E2A" w:rsidRDefault="00C03E2A" w:rsidP="00C03E2A">
            <w:pPr>
              <w:spacing w:before="150" w:after="150" w:line="240" w:lineRule="auto"/>
              <w:ind w:left="150" w:right="150"/>
              <w:rPr>
                <w:rFonts w:ascii="Tahoma" w:eastAsia="Times New Roman" w:hAnsi="Tahoma" w:cs="Tahoma"/>
                <w:color w:val="424242"/>
                <w:sz w:val="20"/>
                <w:szCs w:val="20"/>
                <w:lang w:eastAsia="ru-RU"/>
              </w:rPr>
            </w:pPr>
            <w:r w:rsidRPr="00C03E2A">
              <w:rPr>
                <w:rFonts w:ascii="Tahoma" w:eastAsia="Times New Roman" w:hAnsi="Tahoma" w:cs="Tahoma"/>
                <w:color w:val="424242"/>
                <w:sz w:val="20"/>
                <w:szCs w:val="20"/>
                <w:lang w:eastAsia="ru-RU"/>
              </w:rPr>
              <w:t> </w:t>
            </w:r>
          </w:p>
        </w:tc>
        <w:tc>
          <w:tcPr>
            <w:tcW w:w="0" w:type="auto"/>
            <w:vAlign w:val="center"/>
            <w:hideMark/>
          </w:tcPr>
          <w:p w:rsidR="00C03E2A" w:rsidRPr="00C03E2A" w:rsidRDefault="00C03E2A" w:rsidP="00C03E2A">
            <w:pPr>
              <w:spacing w:after="0" w:line="240" w:lineRule="auto"/>
              <w:rPr>
                <w:rFonts w:ascii="Times New Roman" w:eastAsia="Times New Roman" w:hAnsi="Times New Roman" w:cs="Times New Roman"/>
                <w:sz w:val="20"/>
                <w:szCs w:val="20"/>
                <w:lang w:eastAsia="ru-RU"/>
              </w:rPr>
            </w:pPr>
          </w:p>
        </w:tc>
        <w:tc>
          <w:tcPr>
            <w:tcW w:w="0" w:type="auto"/>
            <w:vAlign w:val="center"/>
            <w:hideMark/>
          </w:tcPr>
          <w:p w:rsidR="00C03E2A" w:rsidRPr="00C03E2A" w:rsidRDefault="00C03E2A" w:rsidP="00C03E2A">
            <w:pPr>
              <w:spacing w:after="0" w:line="240" w:lineRule="auto"/>
              <w:rPr>
                <w:rFonts w:ascii="Times New Roman" w:eastAsia="Times New Roman" w:hAnsi="Times New Roman" w:cs="Times New Roman"/>
                <w:sz w:val="20"/>
                <w:szCs w:val="20"/>
                <w:lang w:eastAsia="ru-RU"/>
              </w:rPr>
            </w:pPr>
          </w:p>
        </w:tc>
        <w:tc>
          <w:tcPr>
            <w:tcW w:w="0" w:type="auto"/>
            <w:vAlign w:val="center"/>
            <w:hideMark/>
          </w:tcPr>
          <w:p w:rsidR="00C03E2A" w:rsidRPr="00C03E2A" w:rsidRDefault="00C03E2A" w:rsidP="00C03E2A">
            <w:pPr>
              <w:spacing w:after="0" w:line="240" w:lineRule="auto"/>
              <w:rPr>
                <w:rFonts w:ascii="Times New Roman" w:eastAsia="Times New Roman" w:hAnsi="Times New Roman" w:cs="Times New Roman"/>
                <w:sz w:val="20"/>
                <w:szCs w:val="20"/>
                <w:lang w:eastAsia="ru-RU"/>
              </w:rPr>
            </w:pPr>
          </w:p>
        </w:tc>
        <w:tc>
          <w:tcPr>
            <w:tcW w:w="0" w:type="auto"/>
            <w:vAlign w:val="center"/>
            <w:hideMark/>
          </w:tcPr>
          <w:p w:rsidR="00C03E2A" w:rsidRPr="00C03E2A" w:rsidRDefault="00C03E2A" w:rsidP="00C03E2A">
            <w:pPr>
              <w:spacing w:after="0" w:line="240" w:lineRule="auto"/>
              <w:rPr>
                <w:rFonts w:ascii="Times New Roman" w:eastAsia="Times New Roman" w:hAnsi="Times New Roman" w:cs="Times New Roman"/>
                <w:sz w:val="20"/>
                <w:szCs w:val="20"/>
                <w:lang w:eastAsia="ru-RU"/>
              </w:rPr>
            </w:pPr>
          </w:p>
        </w:tc>
        <w:tc>
          <w:tcPr>
            <w:tcW w:w="0" w:type="auto"/>
            <w:vAlign w:val="center"/>
            <w:hideMark/>
          </w:tcPr>
          <w:p w:rsidR="00C03E2A" w:rsidRPr="00C03E2A" w:rsidRDefault="00C03E2A" w:rsidP="00C03E2A">
            <w:pPr>
              <w:spacing w:after="0" w:line="240" w:lineRule="auto"/>
              <w:rPr>
                <w:rFonts w:ascii="Times New Roman" w:eastAsia="Times New Roman" w:hAnsi="Times New Roman" w:cs="Times New Roman"/>
                <w:sz w:val="20"/>
                <w:szCs w:val="20"/>
                <w:lang w:eastAsia="ru-RU"/>
              </w:rPr>
            </w:pPr>
          </w:p>
        </w:tc>
        <w:tc>
          <w:tcPr>
            <w:tcW w:w="0" w:type="auto"/>
            <w:vAlign w:val="center"/>
            <w:hideMark/>
          </w:tcPr>
          <w:p w:rsidR="00C03E2A" w:rsidRPr="00C03E2A" w:rsidRDefault="00C03E2A" w:rsidP="00C03E2A">
            <w:pPr>
              <w:spacing w:after="0" w:line="240" w:lineRule="auto"/>
              <w:rPr>
                <w:rFonts w:ascii="Times New Roman" w:eastAsia="Times New Roman" w:hAnsi="Times New Roman" w:cs="Times New Roman"/>
                <w:sz w:val="20"/>
                <w:szCs w:val="20"/>
                <w:lang w:eastAsia="ru-RU"/>
              </w:rPr>
            </w:pPr>
          </w:p>
        </w:tc>
        <w:tc>
          <w:tcPr>
            <w:tcW w:w="0" w:type="auto"/>
            <w:vAlign w:val="center"/>
            <w:hideMark/>
          </w:tcPr>
          <w:p w:rsidR="00C03E2A" w:rsidRPr="00C03E2A" w:rsidRDefault="00C03E2A" w:rsidP="00C03E2A">
            <w:pPr>
              <w:spacing w:after="0" w:line="240" w:lineRule="auto"/>
              <w:rPr>
                <w:rFonts w:ascii="Times New Roman" w:eastAsia="Times New Roman" w:hAnsi="Times New Roman" w:cs="Times New Roman"/>
                <w:sz w:val="20"/>
                <w:szCs w:val="20"/>
                <w:lang w:eastAsia="ru-RU"/>
              </w:rPr>
            </w:pPr>
          </w:p>
        </w:tc>
        <w:tc>
          <w:tcPr>
            <w:tcW w:w="0" w:type="auto"/>
            <w:vAlign w:val="center"/>
            <w:hideMark/>
          </w:tcPr>
          <w:p w:rsidR="00C03E2A" w:rsidRPr="00C03E2A" w:rsidRDefault="00C03E2A" w:rsidP="00C03E2A">
            <w:pPr>
              <w:spacing w:after="0" w:line="240" w:lineRule="auto"/>
              <w:rPr>
                <w:rFonts w:ascii="Times New Roman" w:eastAsia="Times New Roman" w:hAnsi="Times New Roman" w:cs="Times New Roman"/>
                <w:sz w:val="20"/>
                <w:szCs w:val="20"/>
                <w:lang w:eastAsia="ru-RU"/>
              </w:rPr>
            </w:pPr>
          </w:p>
        </w:tc>
        <w:tc>
          <w:tcPr>
            <w:tcW w:w="0" w:type="auto"/>
            <w:vAlign w:val="center"/>
            <w:hideMark/>
          </w:tcPr>
          <w:p w:rsidR="00C03E2A" w:rsidRPr="00C03E2A" w:rsidRDefault="00C03E2A" w:rsidP="00C03E2A">
            <w:pPr>
              <w:spacing w:after="0" w:line="240" w:lineRule="auto"/>
              <w:rPr>
                <w:rFonts w:ascii="Times New Roman" w:eastAsia="Times New Roman" w:hAnsi="Times New Roman" w:cs="Times New Roman"/>
                <w:sz w:val="20"/>
                <w:szCs w:val="20"/>
                <w:lang w:eastAsia="ru-RU"/>
              </w:rPr>
            </w:pPr>
          </w:p>
        </w:tc>
      </w:tr>
    </w:tbl>
    <w:p w:rsidR="00C03E2A" w:rsidRPr="00C03E2A" w:rsidRDefault="00C03E2A" w:rsidP="00C03E2A">
      <w:pPr>
        <w:spacing w:before="150" w:after="150" w:line="240" w:lineRule="auto"/>
        <w:ind w:left="300" w:right="300"/>
        <w:rPr>
          <w:rFonts w:ascii="Tahoma" w:eastAsia="Times New Roman" w:hAnsi="Tahoma" w:cs="Tahoma"/>
          <w:color w:val="424242"/>
          <w:sz w:val="20"/>
          <w:szCs w:val="20"/>
          <w:lang w:eastAsia="ru-RU"/>
        </w:rPr>
      </w:pPr>
      <w:r w:rsidRPr="00C03E2A">
        <w:rPr>
          <w:rFonts w:ascii="Tahoma" w:eastAsia="Times New Roman" w:hAnsi="Tahoma" w:cs="Tahoma"/>
          <w:color w:val="424242"/>
          <w:sz w:val="20"/>
          <w:szCs w:val="20"/>
          <w:lang w:eastAsia="ru-RU"/>
        </w:rPr>
        <w:t> </w:t>
      </w:r>
    </w:p>
    <w:p w:rsidR="00C03E2A" w:rsidRPr="00C03E2A" w:rsidRDefault="00C03E2A" w:rsidP="00C03E2A">
      <w:pPr>
        <w:spacing w:before="150" w:after="150" w:line="240" w:lineRule="auto"/>
        <w:ind w:left="300" w:right="300"/>
        <w:rPr>
          <w:rFonts w:ascii="Tahoma" w:eastAsia="Times New Roman" w:hAnsi="Tahoma" w:cs="Tahoma"/>
          <w:color w:val="424242"/>
          <w:sz w:val="20"/>
          <w:szCs w:val="20"/>
          <w:lang w:eastAsia="ru-RU"/>
        </w:rPr>
      </w:pPr>
      <w:r w:rsidRPr="00C03E2A">
        <w:rPr>
          <w:rFonts w:ascii="Tahoma" w:eastAsia="Times New Roman" w:hAnsi="Tahoma" w:cs="Tahoma"/>
          <w:color w:val="424242"/>
          <w:sz w:val="20"/>
          <w:szCs w:val="20"/>
          <w:lang w:eastAsia="ru-RU"/>
        </w:rPr>
        <w:lastRenderedPageBreak/>
        <w:t> </w:t>
      </w:r>
    </w:p>
    <w:p w:rsidR="00C03E2A" w:rsidRPr="00C03E2A" w:rsidRDefault="00C03E2A" w:rsidP="00C03E2A">
      <w:pPr>
        <w:spacing w:after="0" w:line="240" w:lineRule="auto"/>
        <w:ind w:left="150" w:right="150"/>
        <w:rPr>
          <w:rFonts w:ascii="Tahoma" w:eastAsia="Times New Roman" w:hAnsi="Tahoma" w:cs="Tahoma"/>
          <w:color w:val="424242"/>
          <w:sz w:val="20"/>
          <w:szCs w:val="20"/>
          <w:lang w:eastAsia="ru-RU"/>
        </w:rPr>
      </w:pPr>
    </w:p>
    <w:p w:rsidR="00C03E2A" w:rsidRPr="00C03E2A" w:rsidRDefault="00C03E2A" w:rsidP="00C03E2A">
      <w:pPr>
        <w:spacing w:before="150" w:after="150" w:line="240" w:lineRule="auto"/>
        <w:ind w:left="300" w:right="300"/>
        <w:rPr>
          <w:rFonts w:ascii="Tahoma" w:eastAsia="Times New Roman" w:hAnsi="Tahoma" w:cs="Tahoma"/>
          <w:color w:val="424242"/>
          <w:sz w:val="20"/>
          <w:szCs w:val="20"/>
          <w:lang w:eastAsia="ru-RU"/>
        </w:rPr>
      </w:pPr>
      <w:r w:rsidRPr="00C03E2A">
        <w:rPr>
          <w:rFonts w:ascii="Tahoma" w:eastAsia="Times New Roman" w:hAnsi="Tahoma" w:cs="Tahoma"/>
          <w:color w:val="424242"/>
          <w:sz w:val="20"/>
          <w:szCs w:val="20"/>
          <w:lang w:eastAsia="ru-RU"/>
        </w:rPr>
        <w:t>Рис. 4.1.</w:t>
      </w:r>
    </w:p>
    <w:p w:rsidR="00C03E2A" w:rsidRPr="00C03E2A" w:rsidRDefault="00C03E2A" w:rsidP="00C03E2A">
      <w:pPr>
        <w:spacing w:before="150" w:after="150" w:line="240" w:lineRule="auto"/>
        <w:ind w:left="300" w:right="300"/>
        <w:rPr>
          <w:rFonts w:ascii="Tahoma" w:eastAsia="Times New Roman" w:hAnsi="Tahoma" w:cs="Tahoma"/>
          <w:color w:val="424242"/>
          <w:sz w:val="20"/>
          <w:szCs w:val="20"/>
          <w:lang w:eastAsia="ru-RU"/>
        </w:rPr>
      </w:pPr>
      <w:r w:rsidRPr="00C03E2A">
        <w:rPr>
          <w:rFonts w:ascii="Tahoma" w:eastAsia="Times New Roman" w:hAnsi="Tahoma" w:cs="Tahoma"/>
          <w:color w:val="424242"/>
          <w:sz w:val="20"/>
          <w:szCs w:val="20"/>
          <w:lang w:eastAsia="ru-RU"/>
        </w:rPr>
        <w:t xml:space="preserve">состояние </w:t>
      </w:r>
      <w:r w:rsidRPr="00C03E2A">
        <w:rPr>
          <w:rFonts w:ascii="Tahoma" w:eastAsia="Times New Roman" w:hAnsi="Tahoma" w:cs="Tahoma"/>
          <w:i/>
          <w:iCs/>
          <w:color w:val="424242"/>
          <w:sz w:val="20"/>
          <w:szCs w:val="20"/>
          <w:lang w:eastAsia="ru-RU"/>
        </w:rPr>
        <w:t>x</w:t>
      </w:r>
      <w:r w:rsidRPr="00C03E2A">
        <w:rPr>
          <w:rFonts w:ascii="Tahoma" w:eastAsia="Times New Roman" w:hAnsi="Tahoma" w:cs="Tahoma"/>
          <w:i/>
          <w:iCs/>
          <w:color w:val="424242"/>
          <w:sz w:val="20"/>
          <w:szCs w:val="20"/>
          <w:vertAlign w:val="subscript"/>
          <w:lang w:eastAsia="ru-RU"/>
        </w:rPr>
        <w:t>k+</w:t>
      </w:r>
      <w:proofErr w:type="gramStart"/>
      <w:r w:rsidRPr="00C03E2A">
        <w:rPr>
          <w:rFonts w:ascii="Tahoma" w:eastAsia="Times New Roman" w:hAnsi="Tahoma" w:cs="Tahoma"/>
          <w:i/>
          <w:iCs/>
          <w:color w:val="424242"/>
          <w:sz w:val="20"/>
          <w:szCs w:val="20"/>
          <w:vertAlign w:val="subscript"/>
          <w:lang w:eastAsia="ru-RU"/>
        </w:rPr>
        <w:t>1</w:t>
      </w:r>
      <w:proofErr w:type="gramEnd"/>
      <w:r w:rsidRPr="00C03E2A">
        <w:rPr>
          <w:rFonts w:ascii="Tahoma" w:eastAsia="Times New Roman" w:hAnsi="Tahoma" w:cs="Tahoma"/>
          <w:i/>
          <w:iCs/>
          <w:color w:val="424242"/>
          <w:sz w:val="20"/>
          <w:szCs w:val="20"/>
          <w:lang w:eastAsia="ru-RU"/>
        </w:rPr>
        <w:t xml:space="preserve"> </w:t>
      </w:r>
      <w:r w:rsidRPr="00C03E2A">
        <w:rPr>
          <w:rFonts w:ascii="Tahoma" w:eastAsia="Times New Roman" w:hAnsi="Tahoma" w:cs="Tahoma"/>
          <w:color w:val="424242"/>
          <w:sz w:val="20"/>
          <w:szCs w:val="20"/>
          <w:lang w:eastAsia="ru-RU"/>
        </w:rPr>
        <w:t xml:space="preserve">но и остаться в прежнем. Для данной системы характерны необратимые переходы (пораженные самолеты не восстанавливаются); в связи с этим из состояния </w:t>
      </w:r>
      <w:proofErr w:type="spellStart"/>
      <w:r w:rsidRPr="00C03E2A">
        <w:rPr>
          <w:rFonts w:ascii="Tahoma" w:eastAsia="Times New Roman" w:hAnsi="Tahoma" w:cs="Tahoma"/>
          <w:i/>
          <w:iCs/>
          <w:color w:val="424242"/>
          <w:sz w:val="20"/>
          <w:szCs w:val="20"/>
          <w:lang w:eastAsia="ru-RU"/>
        </w:rPr>
        <w:t>х</w:t>
      </w:r>
      <w:r w:rsidRPr="00C03E2A">
        <w:rPr>
          <w:rFonts w:ascii="Tahoma" w:eastAsia="Times New Roman" w:hAnsi="Tahoma" w:cs="Tahoma"/>
          <w:i/>
          <w:iCs/>
          <w:color w:val="424242"/>
          <w:sz w:val="20"/>
          <w:szCs w:val="20"/>
          <w:vertAlign w:val="subscript"/>
          <w:lang w:eastAsia="ru-RU"/>
        </w:rPr>
        <w:t>п</w:t>
      </w:r>
      <w:proofErr w:type="spellEnd"/>
      <w:r w:rsidRPr="00C03E2A">
        <w:rPr>
          <w:rFonts w:ascii="Tahoma" w:eastAsia="Times New Roman" w:hAnsi="Tahoma" w:cs="Tahoma"/>
          <w:i/>
          <w:iCs/>
          <w:color w:val="424242"/>
          <w:sz w:val="20"/>
          <w:szCs w:val="20"/>
          <w:lang w:eastAsia="ru-RU"/>
        </w:rPr>
        <w:t xml:space="preserve"> </w:t>
      </w:r>
      <w:r w:rsidRPr="00C03E2A">
        <w:rPr>
          <w:rFonts w:ascii="Tahoma" w:eastAsia="Times New Roman" w:hAnsi="Tahoma" w:cs="Tahoma"/>
          <w:color w:val="424242"/>
          <w:sz w:val="20"/>
          <w:szCs w:val="20"/>
          <w:lang w:eastAsia="ru-RU"/>
        </w:rPr>
        <w:t>никакие пере</w:t>
      </w:r>
      <w:r w:rsidRPr="00C03E2A">
        <w:rPr>
          <w:rFonts w:ascii="Tahoma" w:eastAsia="Times New Roman" w:hAnsi="Tahoma" w:cs="Tahoma"/>
          <w:color w:val="424242"/>
          <w:sz w:val="20"/>
          <w:szCs w:val="20"/>
          <w:lang w:eastAsia="ru-RU"/>
        </w:rPr>
        <w:softHyphen/>
        <w:t>ходы в другие состояния уже невозможны.</w:t>
      </w:r>
    </w:p>
    <w:p w:rsidR="00C03E2A" w:rsidRPr="00C03E2A" w:rsidRDefault="00C03E2A" w:rsidP="00C03E2A">
      <w:pPr>
        <w:spacing w:before="150" w:after="150" w:line="240" w:lineRule="auto"/>
        <w:ind w:left="300" w:right="300"/>
        <w:rPr>
          <w:rFonts w:ascii="Tahoma" w:eastAsia="Times New Roman" w:hAnsi="Tahoma" w:cs="Tahoma"/>
          <w:color w:val="424242"/>
          <w:sz w:val="20"/>
          <w:szCs w:val="20"/>
          <w:lang w:eastAsia="ru-RU"/>
        </w:rPr>
      </w:pPr>
      <w:r w:rsidRPr="00C03E2A">
        <w:rPr>
          <w:rFonts w:ascii="Tahoma" w:eastAsia="Times New Roman" w:hAnsi="Tahoma" w:cs="Tahoma"/>
          <w:color w:val="424242"/>
          <w:sz w:val="20"/>
          <w:szCs w:val="20"/>
          <w:lang w:eastAsia="ru-RU"/>
        </w:rPr>
        <w:t>Отметим, что на схеме возможных переходов (рис. 4.1) пока</w:t>
      </w:r>
      <w:r w:rsidRPr="00C03E2A">
        <w:rPr>
          <w:rFonts w:ascii="Tahoma" w:eastAsia="Times New Roman" w:hAnsi="Tahoma" w:cs="Tahoma"/>
          <w:color w:val="424242"/>
          <w:sz w:val="20"/>
          <w:szCs w:val="20"/>
          <w:lang w:eastAsia="ru-RU"/>
        </w:rPr>
        <w:softHyphen/>
        <w:t>заны только переходы из состояния в соседнее состояние и не пока</w:t>
      </w:r>
      <w:r w:rsidRPr="00C03E2A">
        <w:rPr>
          <w:rFonts w:ascii="Tahoma" w:eastAsia="Times New Roman" w:hAnsi="Tahoma" w:cs="Tahoma"/>
          <w:color w:val="424242"/>
          <w:sz w:val="20"/>
          <w:szCs w:val="20"/>
          <w:lang w:eastAsia="ru-RU"/>
        </w:rPr>
        <w:softHyphen/>
        <w:t>заны «перескоки» через состояние: эти перескоки отброшены как практически невозможные. Действительно, для того чтобы система «перескочила» через состояние, нужно, чтобы строго одновременно были поражены два или более самолета, а вероятность такого собы</w:t>
      </w:r>
      <w:r w:rsidRPr="00C03E2A">
        <w:rPr>
          <w:rFonts w:ascii="Tahoma" w:eastAsia="Times New Roman" w:hAnsi="Tahoma" w:cs="Tahoma"/>
          <w:color w:val="424242"/>
          <w:sz w:val="20"/>
          <w:szCs w:val="20"/>
          <w:lang w:eastAsia="ru-RU"/>
        </w:rPr>
        <w:softHyphen/>
        <w:t>тия равна нулю.</w:t>
      </w:r>
    </w:p>
    <w:p w:rsidR="00C03E2A" w:rsidRPr="00C03E2A" w:rsidRDefault="00C03E2A" w:rsidP="00C03E2A">
      <w:pPr>
        <w:spacing w:before="150" w:after="150" w:line="240" w:lineRule="auto"/>
        <w:ind w:left="300" w:right="300"/>
        <w:rPr>
          <w:rFonts w:ascii="Tahoma" w:eastAsia="Times New Roman" w:hAnsi="Tahoma" w:cs="Tahoma"/>
          <w:color w:val="424242"/>
          <w:sz w:val="20"/>
          <w:szCs w:val="20"/>
          <w:lang w:eastAsia="ru-RU"/>
        </w:rPr>
      </w:pPr>
      <w:r w:rsidRPr="00C03E2A">
        <w:rPr>
          <w:rFonts w:ascii="Tahoma" w:eastAsia="Times New Roman" w:hAnsi="Tahoma" w:cs="Tahoma"/>
          <w:color w:val="424242"/>
          <w:sz w:val="20"/>
          <w:szCs w:val="20"/>
          <w:lang w:eastAsia="ru-RU"/>
        </w:rPr>
        <w:t>Случайные процессы, протекающие в системах массового обслужи</w:t>
      </w:r>
      <w:r w:rsidRPr="00C03E2A">
        <w:rPr>
          <w:rFonts w:ascii="Tahoma" w:eastAsia="Times New Roman" w:hAnsi="Tahoma" w:cs="Tahoma"/>
          <w:color w:val="424242"/>
          <w:sz w:val="20"/>
          <w:szCs w:val="20"/>
          <w:lang w:eastAsia="ru-RU"/>
        </w:rPr>
        <w:softHyphen/>
        <w:t>вания, как правило, представляют собой процессы с непрерывным временем. Это связано со случайностью потока заявок. В противопо</w:t>
      </w:r>
      <w:r w:rsidRPr="00C03E2A">
        <w:rPr>
          <w:rFonts w:ascii="Tahoma" w:eastAsia="Times New Roman" w:hAnsi="Tahoma" w:cs="Tahoma"/>
          <w:color w:val="424242"/>
          <w:sz w:val="20"/>
          <w:szCs w:val="20"/>
          <w:lang w:eastAsia="ru-RU"/>
        </w:rPr>
        <w:softHyphen/>
        <w:t>ложность системе с необратимыми переходами, рассмотренной в пре</w:t>
      </w:r>
      <w:r w:rsidRPr="00C03E2A">
        <w:rPr>
          <w:rFonts w:ascii="Tahoma" w:eastAsia="Times New Roman" w:hAnsi="Tahoma" w:cs="Tahoma"/>
          <w:color w:val="424242"/>
          <w:sz w:val="20"/>
          <w:szCs w:val="20"/>
          <w:lang w:eastAsia="ru-RU"/>
        </w:rPr>
        <w:softHyphen/>
        <w:t>дыдущем примере, для системы массового обслуживания характерны обратимые переходы: занятый канал может освободиться, оче</w:t>
      </w:r>
      <w:r w:rsidRPr="00C03E2A">
        <w:rPr>
          <w:rFonts w:ascii="Tahoma" w:eastAsia="Times New Roman" w:hAnsi="Tahoma" w:cs="Tahoma"/>
          <w:color w:val="424242"/>
          <w:sz w:val="20"/>
          <w:szCs w:val="20"/>
          <w:lang w:eastAsia="ru-RU"/>
        </w:rPr>
        <w:softHyphen/>
        <w:t>редь может «рассосаться».</w:t>
      </w:r>
    </w:p>
    <w:p w:rsidR="00C03E2A" w:rsidRPr="00C03E2A" w:rsidRDefault="00C03E2A" w:rsidP="00C03E2A">
      <w:pPr>
        <w:spacing w:before="150" w:after="150" w:line="240" w:lineRule="auto"/>
        <w:ind w:left="300" w:right="300"/>
        <w:rPr>
          <w:rFonts w:ascii="Tahoma" w:eastAsia="Times New Roman" w:hAnsi="Tahoma" w:cs="Tahoma"/>
          <w:color w:val="424242"/>
          <w:sz w:val="20"/>
          <w:szCs w:val="20"/>
          <w:lang w:eastAsia="ru-RU"/>
        </w:rPr>
      </w:pPr>
      <w:r w:rsidRPr="00C03E2A">
        <w:rPr>
          <w:rFonts w:ascii="Tahoma" w:eastAsia="Times New Roman" w:hAnsi="Tahoma" w:cs="Tahoma"/>
          <w:color w:val="424242"/>
          <w:sz w:val="20"/>
          <w:szCs w:val="20"/>
          <w:lang w:eastAsia="ru-RU"/>
        </w:rPr>
        <w:t>В качестве примера рассмотрим одноканальную систему массового обслуживания (например, одну телефонную линию), в которой заявка, заставшая канал занятым, не становится в очередь, а покидает си</w:t>
      </w:r>
      <w:r w:rsidRPr="00C03E2A">
        <w:rPr>
          <w:rFonts w:ascii="Tahoma" w:eastAsia="Times New Roman" w:hAnsi="Tahoma" w:cs="Tahoma"/>
          <w:color w:val="424242"/>
          <w:sz w:val="20"/>
          <w:szCs w:val="20"/>
          <w:lang w:eastAsia="ru-RU"/>
        </w:rPr>
        <w:softHyphen/>
        <w:t>стему (получает «отказ»). Это – дискретная система с непрерывным временем и двумя возможными состояниями:</w:t>
      </w:r>
    </w:p>
    <w:p w:rsidR="00C03E2A" w:rsidRPr="00C03E2A" w:rsidRDefault="00C03E2A" w:rsidP="00C03E2A">
      <w:pPr>
        <w:spacing w:before="150" w:after="150" w:line="240" w:lineRule="auto"/>
        <w:ind w:left="300" w:right="300"/>
        <w:rPr>
          <w:rFonts w:ascii="Tahoma" w:eastAsia="Times New Roman" w:hAnsi="Tahoma" w:cs="Tahoma"/>
          <w:color w:val="424242"/>
          <w:sz w:val="20"/>
          <w:szCs w:val="20"/>
          <w:lang w:eastAsia="ru-RU"/>
        </w:rPr>
      </w:pPr>
      <w:r w:rsidRPr="00C03E2A">
        <w:rPr>
          <w:rFonts w:ascii="Tahoma" w:eastAsia="Times New Roman" w:hAnsi="Tahoma" w:cs="Tahoma"/>
          <w:i/>
          <w:iCs/>
          <w:color w:val="424242"/>
          <w:sz w:val="20"/>
          <w:szCs w:val="20"/>
          <w:lang w:eastAsia="ru-RU"/>
        </w:rPr>
        <w:t>х</w:t>
      </w:r>
      <w:proofErr w:type="gramStart"/>
      <w:r w:rsidRPr="00C03E2A">
        <w:rPr>
          <w:rFonts w:ascii="Tahoma" w:eastAsia="Times New Roman" w:hAnsi="Tahoma" w:cs="Tahoma"/>
          <w:i/>
          <w:iCs/>
          <w:color w:val="424242"/>
          <w:sz w:val="20"/>
          <w:szCs w:val="20"/>
          <w:vertAlign w:val="subscript"/>
          <w:lang w:eastAsia="ru-RU"/>
        </w:rPr>
        <w:t>0</w:t>
      </w:r>
      <w:proofErr w:type="gramEnd"/>
      <w:r w:rsidRPr="00C03E2A">
        <w:rPr>
          <w:rFonts w:ascii="Tahoma" w:eastAsia="Times New Roman" w:hAnsi="Tahoma" w:cs="Tahoma"/>
          <w:i/>
          <w:iCs/>
          <w:color w:val="424242"/>
          <w:sz w:val="20"/>
          <w:szCs w:val="20"/>
          <w:lang w:eastAsia="ru-RU"/>
        </w:rPr>
        <w:t xml:space="preserve"> </w:t>
      </w:r>
      <w:r w:rsidRPr="00C03E2A">
        <w:rPr>
          <w:rFonts w:ascii="Tahoma" w:eastAsia="Times New Roman" w:hAnsi="Tahoma" w:cs="Tahoma"/>
          <w:color w:val="424242"/>
          <w:sz w:val="20"/>
          <w:szCs w:val="20"/>
          <w:lang w:eastAsia="ru-RU"/>
        </w:rPr>
        <w:t>— канал свободен,</w:t>
      </w:r>
    </w:p>
    <w:p w:rsidR="00C03E2A" w:rsidRPr="00C03E2A" w:rsidRDefault="00C03E2A" w:rsidP="00C03E2A">
      <w:pPr>
        <w:spacing w:before="150" w:after="150" w:line="240" w:lineRule="auto"/>
        <w:ind w:left="300" w:right="300"/>
        <w:rPr>
          <w:rFonts w:ascii="Tahoma" w:eastAsia="Times New Roman" w:hAnsi="Tahoma" w:cs="Tahoma"/>
          <w:color w:val="424242"/>
          <w:sz w:val="20"/>
          <w:szCs w:val="20"/>
          <w:lang w:eastAsia="ru-RU"/>
        </w:rPr>
      </w:pPr>
      <w:r w:rsidRPr="00C03E2A">
        <w:rPr>
          <w:rFonts w:ascii="Tahoma" w:eastAsia="Times New Roman" w:hAnsi="Tahoma" w:cs="Tahoma"/>
          <w:i/>
          <w:iCs/>
          <w:color w:val="424242"/>
          <w:sz w:val="20"/>
          <w:szCs w:val="20"/>
          <w:lang w:eastAsia="ru-RU"/>
        </w:rPr>
        <w:t>х</w:t>
      </w:r>
      <w:proofErr w:type="gramStart"/>
      <w:r w:rsidRPr="00C03E2A">
        <w:rPr>
          <w:rFonts w:ascii="Tahoma" w:eastAsia="Times New Roman" w:hAnsi="Tahoma" w:cs="Tahoma"/>
          <w:i/>
          <w:iCs/>
          <w:color w:val="424242"/>
          <w:sz w:val="20"/>
          <w:szCs w:val="20"/>
          <w:vertAlign w:val="subscript"/>
          <w:lang w:eastAsia="ru-RU"/>
        </w:rPr>
        <w:t>1</w:t>
      </w:r>
      <w:proofErr w:type="gramEnd"/>
      <w:r w:rsidRPr="00C03E2A">
        <w:rPr>
          <w:rFonts w:ascii="Tahoma" w:eastAsia="Times New Roman" w:hAnsi="Tahoma" w:cs="Tahoma"/>
          <w:i/>
          <w:iCs/>
          <w:color w:val="424242"/>
          <w:sz w:val="20"/>
          <w:szCs w:val="20"/>
          <w:lang w:eastAsia="ru-RU"/>
        </w:rPr>
        <w:t xml:space="preserve"> </w:t>
      </w:r>
      <w:r w:rsidRPr="00C03E2A">
        <w:rPr>
          <w:rFonts w:ascii="Tahoma" w:eastAsia="Times New Roman" w:hAnsi="Tahoma" w:cs="Tahoma"/>
          <w:color w:val="424242"/>
          <w:sz w:val="20"/>
          <w:szCs w:val="20"/>
          <w:lang w:eastAsia="ru-RU"/>
        </w:rPr>
        <w:t>— канал занят.</w:t>
      </w:r>
    </w:p>
    <w:p w:rsidR="00C03E2A" w:rsidRPr="00C03E2A" w:rsidRDefault="00C03E2A" w:rsidP="00C03E2A">
      <w:pPr>
        <w:spacing w:before="150" w:after="150" w:line="240" w:lineRule="auto"/>
        <w:ind w:left="300" w:right="300"/>
        <w:rPr>
          <w:rFonts w:ascii="Tahoma" w:eastAsia="Times New Roman" w:hAnsi="Tahoma" w:cs="Tahoma"/>
          <w:color w:val="424242"/>
          <w:sz w:val="20"/>
          <w:szCs w:val="20"/>
          <w:lang w:eastAsia="ru-RU"/>
        </w:rPr>
      </w:pPr>
      <w:r w:rsidRPr="00C03E2A">
        <w:rPr>
          <w:rFonts w:ascii="Tahoma" w:eastAsia="Times New Roman" w:hAnsi="Tahoma" w:cs="Tahoma"/>
          <w:color w:val="424242"/>
          <w:sz w:val="20"/>
          <w:szCs w:val="20"/>
          <w:lang w:eastAsia="ru-RU"/>
        </w:rPr>
        <w:t>Переходы из состояния в состояние обратимы. Схема возможных переходов показана на рис. 4.2.</w:t>
      </w:r>
    </w:p>
    <w:tbl>
      <w:tblPr>
        <w:tblW w:w="0" w:type="auto"/>
        <w:tblCellSpacing w:w="15" w:type="dxa"/>
        <w:tblInd w:w="3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68"/>
        <w:gridCol w:w="2565"/>
      </w:tblGrid>
      <w:tr w:rsidR="00C03E2A" w:rsidRPr="00C03E2A">
        <w:trPr>
          <w:gridAfter w:val="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03E2A" w:rsidRPr="00C03E2A" w:rsidRDefault="00C03E2A" w:rsidP="00C03E2A">
            <w:pPr>
              <w:spacing w:before="150" w:after="150" w:line="240" w:lineRule="auto"/>
              <w:ind w:left="150" w:right="150"/>
              <w:rPr>
                <w:rFonts w:ascii="Tahoma" w:eastAsia="Times New Roman" w:hAnsi="Tahoma" w:cs="Tahoma"/>
                <w:color w:val="424242"/>
                <w:sz w:val="20"/>
                <w:szCs w:val="20"/>
                <w:lang w:eastAsia="ru-RU"/>
              </w:rPr>
            </w:pPr>
            <w:r w:rsidRPr="00C03E2A">
              <w:rPr>
                <w:rFonts w:ascii="Tahoma" w:eastAsia="Times New Roman" w:hAnsi="Tahoma" w:cs="Tahoma"/>
                <w:color w:val="424242"/>
                <w:sz w:val="20"/>
                <w:szCs w:val="20"/>
                <w:lang w:eastAsia="ru-RU"/>
              </w:rPr>
              <w:t> </w:t>
            </w:r>
          </w:p>
        </w:tc>
      </w:tr>
      <w:tr w:rsidR="00C03E2A" w:rsidRPr="00C03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03E2A" w:rsidRPr="00C03E2A" w:rsidRDefault="00C03E2A" w:rsidP="00C03E2A">
            <w:pPr>
              <w:spacing w:before="150" w:after="150" w:line="240" w:lineRule="auto"/>
              <w:ind w:left="150" w:right="150"/>
              <w:rPr>
                <w:rFonts w:ascii="Tahoma" w:eastAsia="Times New Roman" w:hAnsi="Tahoma" w:cs="Tahoma"/>
                <w:color w:val="424242"/>
                <w:sz w:val="20"/>
                <w:szCs w:val="20"/>
                <w:lang w:eastAsia="ru-RU"/>
              </w:rPr>
            </w:pPr>
            <w:r w:rsidRPr="00C03E2A">
              <w:rPr>
                <w:rFonts w:ascii="Tahoma" w:eastAsia="Times New Roman" w:hAnsi="Tahoma" w:cs="Tahoma"/>
                <w:color w:val="424242"/>
                <w:sz w:val="20"/>
                <w:szCs w:val="20"/>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3E2A" w:rsidRPr="00C03E2A" w:rsidRDefault="00C03E2A" w:rsidP="00C03E2A">
            <w:pPr>
              <w:spacing w:before="150" w:after="150" w:line="240" w:lineRule="auto"/>
              <w:ind w:left="150" w:right="150"/>
              <w:rPr>
                <w:rFonts w:ascii="Tahoma" w:eastAsia="Times New Roman" w:hAnsi="Tahoma" w:cs="Tahoma"/>
                <w:color w:val="424242"/>
                <w:sz w:val="20"/>
                <w:szCs w:val="20"/>
                <w:lang w:eastAsia="ru-RU"/>
              </w:rPr>
            </w:pPr>
            <w:r>
              <w:rPr>
                <w:rFonts w:ascii="Tahoma" w:eastAsia="Times New Roman" w:hAnsi="Tahoma" w:cs="Tahoma"/>
                <w:noProof/>
                <w:color w:val="424242"/>
                <w:sz w:val="20"/>
                <w:szCs w:val="20"/>
                <w:lang w:eastAsia="ru-RU"/>
              </w:rPr>
              <w:drawing>
                <wp:inline distT="0" distB="0" distL="0" distR="0">
                  <wp:extent cx="1352550" cy="619125"/>
                  <wp:effectExtent l="19050" t="0" r="0" b="0"/>
                  <wp:docPr id="135" name="Рисунок 135" descr="http://ok-t.ru/studopedia/baza11/3897298141594.files/image0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ok-t.ru/studopedia/baza11/3897298141594.files/image058.gif"/>
                          <pic:cNvPicPr>
                            <a:picLocks noChangeAspect="1" noChangeArrowheads="1"/>
                          </pic:cNvPicPr>
                        </pic:nvPicPr>
                        <pic:blipFill>
                          <a:blip r:embed="rId35" cstate="print"/>
                          <a:srcRect/>
                          <a:stretch>
                            <a:fillRect/>
                          </a:stretch>
                        </pic:blipFill>
                        <pic:spPr bwMode="auto">
                          <a:xfrm>
                            <a:off x="0" y="0"/>
                            <a:ext cx="1352550" cy="619125"/>
                          </a:xfrm>
                          <a:prstGeom prst="rect">
                            <a:avLst/>
                          </a:prstGeom>
                          <a:noFill/>
                          <a:ln w="9525">
                            <a:noFill/>
                            <a:miter lim="800000"/>
                            <a:headEnd/>
                            <a:tailEnd/>
                          </a:ln>
                        </pic:spPr>
                      </pic:pic>
                    </a:graphicData>
                  </a:graphic>
                </wp:inline>
              </w:drawing>
            </w:r>
          </w:p>
        </w:tc>
      </w:tr>
    </w:tbl>
    <w:p w:rsidR="00C03E2A" w:rsidRPr="00C03E2A" w:rsidRDefault="00C03E2A" w:rsidP="00C03E2A">
      <w:pPr>
        <w:spacing w:after="0" w:line="240" w:lineRule="auto"/>
        <w:ind w:left="150" w:right="150"/>
        <w:rPr>
          <w:rFonts w:ascii="Tahoma" w:eastAsia="Times New Roman" w:hAnsi="Tahoma" w:cs="Tahoma"/>
          <w:color w:val="424242"/>
          <w:sz w:val="20"/>
          <w:szCs w:val="20"/>
          <w:lang w:eastAsia="ru-RU"/>
        </w:rPr>
      </w:pPr>
    </w:p>
    <w:p w:rsidR="00C03E2A" w:rsidRPr="00C03E2A" w:rsidRDefault="00C03E2A" w:rsidP="00C03E2A">
      <w:pPr>
        <w:spacing w:before="150" w:after="150" w:line="240" w:lineRule="auto"/>
        <w:ind w:left="300" w:right="300"/>
        <w:rPr>
          <w:rFonts w:ascii="Tahoma" w:eastAsia="Times New Roman" w:hAnsi="Tahoma" w:cs="Tahoma"/>
          <w:color w:val="424242"/>
          <w:sz w:val="20"/>
          <w:szCs w:val="20"/>
          <w:lang w:eastAsia="ru-RU"/>
        </w:rPr>
      </w:pPr>
      <w:r w:rsidRPr="00C03E2A">
        <w:rPr>
          <w:rFonts w:ascii="Tahoma" w:eastAsia="Times New Roman" w:hAnsi="Tahoma" w:cs="Tahoma"/>
          <w:color w:val="424242"/>
          <w:sz w:val="20"/>
          <w:szCs w:val="20"/>
          <w:lang w:eastAsia="ru-RU"/>
        </w:rPr>
        <w:t>Рис. 4.2.</w:t>
      </w:r>
    </w:p>
    <w:tbl>
      <w:tblPr>
        <w:tblW w:w="0" w:type="auto"/>
        <w:tblCellSpacing w:w="15" w:type="dxa"/>
        <w:tblInd w:w="3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68"/>
        <w:gridCol w:w="8445"/>
      </w:tblGrid>
      <w:tr w:rsidR="00C03E2A" w:rsidRPr="00C03E2A">
        <w:trPr>
          <w:gridAfter w:val="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03E2A" w:rsidRPr="00C03E2A" w:rsidRDefault="00C03E2A" w:rsidP="00C03E2A">
            <w:pPr>
              <w:spacing w:before="150" w:after="150" w:line="240" w:lineRule="auto"/>
              <w:ind w:left="150" w:right="150"/>
              <w:rPr>
                <w:rFonts w:ascii="Tahoma" w:eastAsia="Times New Roman" w:hAnsi="Tahoma" w:cs="Tahoma"/>
                <w:color w:val="424242"/>
                <w:sz w:val="20"/>
                <w:szCs w:val="20"/>
                <w:lang w:eastAsia="ru-RU"/>
              </w:rPr>
            </w:pPr>
            <w:r w:rsidRPr="00C03E2A">
              <w:rPr>
                <w:rFonts w:ascii="Tahoma" w:eastAsia="Times New Roman" w:hAnsi="Tahoma" w:cs="Tahoma"/>
                <w:color w:val="424242"/>
                <w:sz w:val="20"/>
                <w:szCs w:val="20"/>
                <w:lang w:eastAsia="ru-RU"/>
              </w:rPr>
              <w:t> </w:t>
            </w:r>
          </w:p>
        </w:tc>
      </w:tr>
      <w:tr w:rsidR="00C03E2A" w:rsidRPr="00C03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03E2A" w:rsidRPr="00C03E2A" w:rsidRDefault="00C03E2A" w:rsidP="00C03E2A">
            <w:pPr>
              <w:spacing w:before="150" w:after="150" w:line="240" w:lineRule="auto"/>
              <w:ind w:left="150" w:right="150"/>
              <w:rPr>
                <w:rFonts w:ascii="Tahoma" w:eastAsia="Times New Roman" w:hAnsi="Tahoma" w:cs="Tahoma"/>
                <w:color w:val="424242"/>
                <w:sz w:val="20"/>
                <w:szCs w:val="20"/>
                <w:lang w:eastAsia="ru-RU"/>
              </w:rPr>
            </w:pPr>
            <w:r w:rsidRPr="00C03E2A">
              <w:rPr>
                <w:rFonts w:ascii="Tahoma" w:eastAsia="Times New Roman" w:hAnsi="Tahoma" w:cs="Tahoma"/>
                <w:color w:val="424242"/>
                <w:sz w:val="20"/>
                <w:szCs w:val="20"/>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3E2A" w:rsidRPr="00C03E2A" w:rsidRDefault="00C03E2A" w:rsidP="00C03E2A">
            <w:pPr>
              <w:spacing w:before="150" w:after="150" w:line="240" w:lineRule="auto"/>
              <w:ind w:left="150" w:right="150"/>
              <w:rPr>
                <w:rFonts w:ascii="Tahoma" w:eastAsia="Times New Roman" w:hAnsi="Tahoma" w:cs="Tahoma"/>
                <w:color w:val="424242"/>
                <w:sz w:val="20"/>
                <w:szCs w:val="20"/>
                <w:lang w:eastAsia="ru-RU"/>
              </w:rPr>
            </w:pPr>
            <w:r>
              <w:rPr>
                <w:rFonts w:ascii="Tahoma" w:eastAsia="Times New Roman" w:hAnsi="Tahoma" w:cs="Tahoma"/>
                <w:noProof/>
                <w:color w:val="424242"/>
                <w:sz w:val="20"/>
                <w:szCs w:val="20"/>
                <w:lang w:eastAsia="ru-RU"/>
              </w:rPr>
              <w:drawing>
                <wp:inline distT="0" distB="0" distL="0" distR="0">
                  <wp:extent cx="5086350" cy="619125"/>
                  <wp:effectExtent l="19050" t="0" r="0" b="0"/>
                  <wp:docPr id="136" name="Рисунок 136" descr="http://ok-t.ru/studopedia/baza11/3897298141594.files/image0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ok-t.ru/studopedia/baza11/3897298141594.files/image059.gif"/>
                          <pic:cNvPicPr>
                            <a:picLocks noChangeAspect="1" noChangeArrowheads="1"/>
                          </pic:cNvPicPr>
                        </pic:nvPicPr>
                        <pic:blipFill>
                          <a:blip r:embed="rId36" cstate="print"/>
                          <a:srcRect/>
                          <a:stretch>
                            <a:fillRect/>
                          </a:stretch>
                        </pic:blipFill>
                        <pic:spPr bwMode="auto">
                          <a:xfrm>
                            <a:off x="0" y="0"/>
                            <a:ext cx="5086350" cy="619125"/>
                          </a:xfrm>
                          <a:prstGeom prst="rect">
                            <a:avLst/>
                          </a:prstGeom>
                          <a:noFill/>
                          <a:ln w="9525">
                            <a:noFill/>
                            <a:miter lim="800000"/>
                            <a:headEnd/>
                            <a:tailEnd/>
                          </a:ln>
                        </pic:spPr>
                      </pic:pic>
                    </a:graphicData>
                  </a:graphic>
                </wp:inline>
              </w:drawing>
            </w:r>
          </w:p>
        </w:tc>
      </w:tr>
    </w:tbl>
    <w:p w:rsidR="00C03E2A" w:rsidRPr="00C03E2A" w:rsidRDefault="00C03E2A" w:rsidP="00C03E2A">
      <w:pPr>
        <w:spacing w:before="150" w:after="150" w:line="240" w:lineRule="auto"/>
        <w:ind w:left="300" w:right="300"/>
        <w:rPr>
          <w:rFonts w:ascii="Tahoma" w:eastAsia="Times New Roman" w:hAnsi="Tahoma" w:cs="Tahoma"/>
          <w:color w:val="424242"/>
          <w:sz w:val="20"/>
          <w:szCs w:val="20"/>
          <w:lang w:eastAsia="ru-RU"/>
        </w:rPr>
      </w:pPr>
      <w:r w:rsidRPr="00C03E2A">
        <w:rPr>
          <w:rFonts w:ascii="Tahoma" w:eastAsia="Times New Roman" w:hAnsi="Tahoma" w:cs="Tahoma"/>
          <w:color w:val="424242"/>
          <w:sz w:val="20"/>
          <w:szCs w:val="20"/>
          <w:lang w:eastAsia="ru-RU"/>
        </w:rPr>
        <w:t> </w:t>
      </w:r>
    </w:p>
    <w:p w:rsidR="00C03E2A" w:rsidRPr="00C03E2A" w:rsidRDefault="00C03E2A" w:rsidP="00C03E2A">
      <w:pPr>
        <w:spacing w:after="0" w:line="240" w:lineRule="auto"/>
        <w:ind w:left="150" w:right="150"/>
        <w:rPr>
          <w:rFonts w:ascii="Tahoma" w:eastAsia="Times New Roman" w:hAnsi="Tahoma" w:cs="Tahoma"/>
          <w:color w:val="424242"/>
          <w:sz w:val="20"/>
          <w:szCs w:val="20"/>
          <w:lang w:eastAsia="ru-RU"/>
        </w:rPr>
      </w:pPr>
    </w:p>
    <w:p w:rsidR="00C03E2A" w:rsidRPr="00C03E2A" w:rsidRDefault="00C03E2A" w:rsidP="00C03E2A">
      <w:pPr>
        <w:spacing w:before="150" w:after="150" w:line="240" w:lineRule="auto"/>
        <w:ind w:left="300" w:right="300"/>
        <w:rPr>
          <w:rFonts w:ascii="Tahoma" w:eastAsia="Times New Roman" w:hAnsi="Tahoma" w:cs="Tahoma"/>
          <w:color w:val="424242"/>
          <w:sz w:val="20"/>
          <w:szCs w:val="20"/>
          <w:lang w:eastAsia="ru-RU"/>
        </w:rPr>
      </w:pPr>
      <w:r w:rsidRPr="00C03E2A">
        <w:rPr>
          <w:rFonts w:ascii="Tahoma" w:eastAsia="Times New Roman" w:hAnsi="Tahoma" w:cs="Tahoma"/>
          <w:color w:val="424242"/>
          <w:sz w:val="20"/>
          <w:szCs w:val="20"/>
          <w:lang w:eastAsia="ru-RU"/>
        </w:rPr>
        <w:t>Рис. 4.3.</w:t>
      </w:r>
    </w:p>
    <w:p w:rsidR="00C03E2A" w:rsidRPr="00C03E2A" w:rsidRDefault="00C03E2A" w:rsidP="00C03E2A">
      <w:pPr>
        <w:spacing w:before="150" w:after="150" w:line="240" w:lineRule="auto"/>
        <w:ind w:left="300" w:right="300"/>
        <w:rPr>
          <w:rFonts w:ascii="Tahoma" w:eastAsia="Times New Roman" w:hAnsi="Tahoma" w:cs="Tahoma"/>
          <w:color w:val="424242"/>
          <w:sz w:val="20"/>
          <w:szCs w:val="20"/>
          <w:lang w:eastAsia="ru-RU"/>
        </w:rPr>
      </w:pPr>
      <w:r w:rsidRPr="00C03E2A">
        <w:rPr>
          <w:rFonts w:ascii="Tahoma" w:eastAsia="Times New Roman" w:hAnsi="Tahoma" w:cs="Tahoma"/>
          <w:color w:val="424242"/>
          <w:sz w:val="20"/>
          <w:szCs w:val="20"/>
          <w:lang w:eastAsia="ru-RU"/>
        </w:rPr>
        <w:t>Для n-канальной системы такого же типа схема возможных пере</w:t>
      </w:r>
      <w:r w:rsidRPr="00C03E2A">
        <w:rPr>
          <w:rFonts w:ascii="Tahoma" w:eastAsia="Times New Roman" w:hAnsi="Tahoma" w:cs="Tahoma"/>
          <w:color w:val="424242"/>
          <w:sz w:val="20"/>
          <w:szCs w:val="20"/>
          <w:lang w:eastAsia="ru-RU"/>
        </w:rPr>
        <w:softHyphen/>
        <w:t xml:space="preserve">ходов показана на рис. 19.2.3. Состояние </w:t>
      </w:r>
      <w:r w:rsidRPr="00C03E2A">
        <w:rPr>
          <w:rFonts w:ascii="Tahoma" w:eastAsia="Times New Roman" w:hAnsi="Tahoma" w:cs="Tahoma"/>
          <w:i/>
          <w:iCs/>
          <w:color w:val="424242"/>
          <w:sz w:val="20"/>
          <w:szCs w:val="20"/>
          <w:lang w:eastAsia="ru-RU"/>
        </w:rPr>
        <w:t>х</w:t>
      </w:r>
      <w:proofErr w:type="gramStart"/>
      <w:r w:rsidRPr="00C03E2A">
        <w:rPr>
          <w:rFonts w:ascii="Tahoma" w:eastAsia="Times New Roman" w:hAnsi="Tahoma" w:cs="Tahoma"/>
          <w:i/>
          <w:iCs/>
          <w:color w:val="424242"/>
          <w:sz w:val="20"/>
          <w:szCs w:val="20"/>
          <w:vertAlign w:val="subscript"/>
          <w:lang w:eastAsia="ru-RU"/>
        </w:rPr>
        <w:t>0</w:t>
      </w:r>
      <w:proofErr w:type="gramEnd"/>
      <w:r w:rsidRPr="00C03E2A">
        <w:rPr>
          <w:rFonts w:ascii="Tahoma" w:eastAsia="Times New Roman" w:hAnsi="Tahoma" w:cs="Tahoma"/>
          <w:i/>
          <w:iCs/>
          <w:color w:val="424242"/>
          <w:sz w:val="20"/>
          <w:szCs w:val="20"/>
          <w:lang w:eastAsia="ru-RU"/>
        </w:rPr>
        <w:t xml:space="preserve"> — </w:t>
      </w:r>
      <w:r w:rsidRPr="00C03E2A">
        <w:rPr>
          <w:rFonts w:ascii="Tahoma" w:eastAsia="Times New Roman" w:hAnsi="Tahoma" w:cs="Tahoma"/>
          <w:color w:val="424242"/>
          <w:sz w:val="20"/>
          <w:szCs w:val="20"/>
          <w:lang w:eastAsia="ru-RU"/>
        </w:rPr>
        <w:t xml:space="preserve">все каналы свободны; </w:t>
      </w:r>
      <w:r w:rsidRPr="00C03E2A">
        <w:rPr>
          <w:rFonts w:ascii="Tahoma" w:eastAsia="Times New Roman" w:hAnsi="Tahoma" w:cs="Tahoma"/>
          <w:i/>
          <w:iCs/>
          <w:color w:val="424242"/>
          <w:sz w:val="20"/>
          <w:szCs w:val="20"/>
          <w:lang w:eastAsia="ru-RU"/>
        </w:rPr>
        <w:t>х</w:t>
      </w:r>
      <w:r w:rsidRPr="00C03E2A">
        <w:rPr>
          <w:rFonts w:ascii="Tahoma" w:eastAsia="Times New Roman" w:hAnsi="Tahoma" w:cs="Tahoma"/>
          <w:i/>
          <w:iCs/>
          <w:color w:val="424242"/>
          <w:sz w:val="20"/>
          <w:szCs w:val="20"/>
          <w:vertAlign w:val="subscript"/>
          <w:lang w:eastAsia="ru-RU"/>
        </w:rPr>
        <w:t>1</w:t>
      </w:r>
      <w:r w:rsidRPr="00C03E2A">
        <w:rPr>
          <w:rFonts w:ascii="Tahoma" w:eastAsia="Times New Roman" w:hAnsi="Tahoma" w:cs="Tahoma"/>
          <w:color w:val="424242"/>
          <w:sz w:val="20"/>
          <w:szCs w:val="20"/>
          <w:lang w:eastAsia="ru-RU"/>
        </w:rPr>
        <w:t>—занят ровно один канал, х</w:t>
      </w:r>
      <w:r w:rsidRPr="00C03E2A">
        <w:rPr>
          <w:rFonts w:ascii="Tahoma" w:eastAsia="Times New Roman" w:hAnsi="Tahoma" w:cs="Tahoma"/>
          <w:color w:val="424242"/>
          <w:sz w:val="20"/>
          <w:szCs w:val="20"/>
          <w:vertAlign w:val="subscript"/>
          <w:lang w:eastAsia="ru-RU"/>
        </w:rPr>
        <w:t>2</w:t>
      </w:r>
      <w:r w:rsidRPr="00C03E2A">
        <w:rPr>
          <w:rFonts w:ascii="Tahoma" w:eastAsia="Times New Roman" w:hAnsi="Tahoma" w:cs="Tahoma"/>
          <w:color w:val="424242"/>
          <w:sz w:val="20"/>
          <w:szCs w:val="20"/>
          <w:lang w:eastAsia="ru-RU"/>
        </w:rPr>
        <w:t xml:space="preserve">— занято ровно два канала и т. д. Рассмотрим еще один пример дискретной системы с непрерывным </w:t>
      </w:r>
      <w:r w:rsidRPr="00C03E2A">
        <w:rPr>
          <w:rFonts w:ascii="Tahoma" w:eastAsia="Times New Roman" w:hAnsi="Tahoma" w:cs="Tahoma"/>
          <w:color w:val="424242"/>
          <w:sz w:val="20"/>
          <w:szCs w:val="20"/>
          <w:lang w:eastAsia="ru-RU"/>
        </w:rPr>
        <w:lastRenderedPageBreak/>
        <w:t>временем: одноканальную систему массового обслуживания, которая может находиться в четырех состояниях:</w:t>
      </w:r>
    </w:p>
    <w:p w:rsidR="00C03E2A" w:rsidRPr="00C03E2A" w:rsidRDefault="00C03E2A" w:rsidP="00C03E2A">
      <w:pPr>
        <w:spacing w:before="150" w:after="150" w:line="240" w:lineRule="auto"/>
        <w:ind w:left="300" w:right="300"/>
        <w:rPr>
          <w:rFonts w:ascii="Tahoma" w:eastAsia="Times New Roman" w:hAnsi="Tahoma" w:cs="Tahoma"/>
          <w:color w:val="424242"/>
          <w:sz w:val="20"/>
          <w:szCs w:val="20"/>
          <w:lang w:eastAsia="ru-RU"/>
        </w:rPr>
      </w:pPr>
      <w:r w:rsidRPr="00C03E2A">
        <w:rPr>
          <w:rFonts w:ascii="Tahoma" w:eastAsia="Times New Roman" w:hAnsi="Tahoma" w:cs="Tahoma"/>
          <w:i/>
          <w:iCs/>
          <w:color w:val="424242"/>
          <w:sz w:val="20"/>
          <w:szCs w:val="20"/>
          <w:lang w:eastAsia="ru-RU"/>
        </w:rPr>
        <w:t>х</w:t>
      </w:r>
      <w:r w:rsidRPr="00C03E2A">
        <w:rPr>
          <w:rFonts w:ascii="Tahoma" w:eastAsia="Times New Roman" w:hAnsi="Tahoma" w:cs="Tahoma"/>
          <w:i/>
          <w:iCs/>
          <w:color w:val="424242"/>
          <w:sz w:val="20"/>
          <w:szCs w:val="20"/>
          <w:vertAlign w:val="subscript"/>
          <w:lang w:eastAsia="ru-RU"/>
        </w:rPr>
        <w:t>0</w:t>
      </w:r>
      <w:r w:rsidRPr="00C03E2A">
        <w:rPr>
          <w:rFonts w:ascii="Tahoma" w:eastAsia="Times New Roman" w:hAnsi="Tahoma" w:cs="Tahoma"/>
          <w:color w:val="424242"/>
          <w:sz w:val="20"/>
          <w:szCs w:val="20"/>
          <w:lang w:eastAsia="ru-RU"/>
        </w:rPr>
        <w:t>—канал исправен и свободен,</w:t>
      </w:r>
    </w:p>
    <w:p w:rsidR="00C03E2A" w:rsidRPr="00C03E2A" w:rsidRDefault="00C03E2A" w:rsidP="00C03E2A">
      <w:pPr>
        <w:spacing w:before="150" w:after="150" w:line="240" w:lineRule="auto"/>
        <w:ind w:left="300" w:right="300"/>
        <w:rPr>
          <w:rFonts w:ascii="Tahoma" w:eastAsia="Times New Roman" w:hAnsi="Tahoma" w:cs="Tahoma"/>
          <w:color w:val="424242"/>
          <w:sz w:val="20"/>
          <w:szCs w:val="20"/>
          <w:lang w:eastAsia="ru-RU"/>
        </w:rPr>
      </w:pPr>
      <w:r w:rsidRPr="00C03E2A">
        <w:rPr>
          <w:rFonts w:ascii="Tahoma" w:eastAsia="Times New Roman" w:hAnsi="Tahoma" w:cs="Tahoma"/>
          <w:i/>
          <w:iCs/>
          <w:color w:val="424242"/>
          <w:sz w:val="20"/>
          <w:szCs w:val="20"/>
          <w:lang w:eastAsia="ru-RU"/>
        </w:rPr>
        <w:t>x</w:t>
      </w:r>
      <w:r w:rsidRPr="00C03E2A">
        <w:rPr>
          <w:rFonts w:ascii="Tahoma" w:eastAsia="Times New Roman" w:hAnsi="Tahoma" w:cs="Tahoma"/>
          <w:i/>
          <w:iCs/>
          <w:color w:val="424242"/>
          <w:sz w:val="20"/>
          <w:szCs w:val="20"/>
          <w:vertAlign w:val="subscript"/>
          <w:lang w:eastAsia="ru-RU"/>
        </w:rPr>
        <w:t>1</w:t>
      </w:r>
      <w:r w:rsidRPr="00C03E2A">
        <w:rPr>
          <w:rFonts w:ascii="Tahoma" w:eastAsia="Times New Roman" w:hAnsi="Tahoma" w:cs="Tahoma"/>
          <w:color w:val="424242"/>
          <w:sz w:val="20"/>
          <w:szCs w:val="20"/>
          <w:lang w:eastAsia="ru-RU"/>
        </w:rPr>
        <w:t>—канал исправен и занят,</w:t>
      </w:r>
    </w:p>
    <w:p w:rsidR="00C03E2A" w:rsidRPr="00C03E2A" w:rsidRDefault="00C03E2A" w:rsidP="00C03E2A">
      <w:pPr>
        <w:spacing w:before="150" w:after="150" w:line="240" w:lineRule="auto"/>
        <w:ind w:left="300" w:right="300"/>
        <w:rPr>
          <w:rFonts w:ascii="Tahoma" w:eastAsia="Times New Roman" w:hAnsi="Tahoma" w:cs="Tahoma"/>
          <w:color w:val="424242"/>
          <w:sz w:val="20"/>
          <w:szCs w:val="20"/>
          <w:lang w:eastAsia="ru-RU"/>
        </w:rPr>
      </w:pPr>
      <w:r w:rsidRPr="00C03E2A">
        <w:rPr>
          <w:rFonts w:ascii="Tahoma" w:eastAsia="Times New Roman" w:hAnsi="Tahoma" w:cs="Tahoma"/>
          <w:i/>
          <w:iCs/>
          <w:color w:val="424242"/>
          <w:sz w:val="20"/>
          <w:szCs w:val="20"/>
          <w:lang w:eastAsia="ru-RU"/>
        </w:rPr>
        <w:t>х</w:t>
      </w:r>
      <w:r w:rsidRPr="00C03E2A">
        <w:rPr>
          <w:rFonts w:ascii="Tahoma" w:eastAsia="Times New Roman" w:hAnsi="Tahoma" w:cs="Tahoma"/>
          <w:i/>
          <w:iCs/>
          <w:color w:val="424242"/>
          <w:sz w:val="20"/>
          <w:szCs w:val="20"/>
          <w:vertAlign w:val="subscript"/>
          <w:lang w:eastAsia="ru-RU"/>
        </w:rPr>
        <w:t>2</w:t>
      </w:r>
      <w:r w:rsidRPr="00C03E2A">
        <w:rPr>
          <w:rFonts w:ascii="Tahoma" w:eastAsia="Times New Roman" w:hAnsi="Tahoma" w:cs="Tahoma"/>
          <w:color w:val="424242"/>
          <w:sz w:val="20"/>
          <w:szCs w:val="20"/>
          <w:lang w:eastAsia="ru-RU"/>
        </w:rPr>
        <w:t xml:space="preserve">—канал </w:t>
      </w:r>
      <w:proofErr w:type="gramStart"/>
      <w:r w:rsidRPr="00C03E2A">
        <w:rPr>
          <w:rFonts w:ascii="Tahoma" w:eastAsia="Times New Roman" w:hAnsi="Tahoma" w:cs="Tahoma"/>
          <w:color w:val="424242"/>
          <w:sz w:val="20"/>
          <w:szCs w:val="20"/>
          <w:lang w:eastAsia="ru-RU"/>
        </w:rPr>
        <w:t>неисправен</w:t>
      </w:r>
      <w:proofErr w:type="gramEnd"/>
      <w:r w:rsidRPr="00C03E2A">
        <w:rPr>
          <w:rFonts w:ascii="Tahoma" w:eastAsia="Times New Roman" w:hAnsi="Tahoma" w:cs="Tahoma"/>
          <w:color w:val="424242"/>
          <w:sz w:val="20"/>
          <w:szCs w:val="20"/>
          <w:lang w:eastAsia="ru-RU"/>
        </w:rPr>
        <w:t xml:space="preserve"> и ждет ремонта,</w:t>
      </w:r>
    </w:p>
    <w:p w:rsidR="00C03E2A" w:rsidRPr="00C03E2A" w:rsidRDefault="00C03E2A" w:rsidP="00C03E2A">
      <w:pPr>
        <w:spacing w:before="150" w:after="150" w:line="240" w:lineRule="auto"/>
        <w:ind w:left="300" w:right="300"/>
        <w:rPr>
          <w:rFonts w:ascii="Tahoma" w:eastAsia="Times New Roman" w:hAnsi="Tahoma" w:cs="Tahoma"/>
          <w:color w:val="424242"/>
          <w:sz w:val="20"/>
          <w:szCs w:val="20"/>
          <w:lang w:eastAsia="ru-RU"/>
        </w:rPr>
      </w:pPr>
      <w:r w:rsidRPr="00C03E2A">
        <w:rPr>
          <w:rFonts w:ascii="Tahoma" w:eastAsia="Times New Roman" w:hAnsi="Tahoma" w:cs="Tahoma"/>
          <w:i/>
          <w:iCs/>
          <w:color w:val="424242"/>
          <w:sz w:val="20"/>
          <w:szCs w:val="20"/>
          <w:lang w:eastAsia="ru-RU"/>
        </w:rPr>
        <w:t>х</w:t>
      </w:r>
      <w:r w:rsidRPr="00C03E2A">
        <w:rPr>
          <w:rFonts w:ascii="Tahoma" w:eastAsia="Times New Roman" w:hAnsi="Tahoma" w:cs="Tahoma"/>
          <w:i/>
          <w:iCs/>
          <w:color w:val="424242"/>
          <w:sz w:val="20"/>
          <w:szCs w:val="20"/>
          <w:vertAlign w:val="subscript"/>
          <w:lang w:eastAsia="ru-RU"/>
        </w:rPr>
        <w:t>3</w:t>
      </w:r>
      <w:r w:rsidRPr="00C03E2A">
        <w:rPr>
          <w:rFonts w:ascii="Tahoma" w:eastAsia="Times New Roman" w:hAnsi="Tahoma" w:cs="Tahoma"/>
          <w:color w:val="424242"/>
          <w:sz w:val="20"/>
          <w:szCs w:val="20"/>
          <w:lang w:eastAsia="ru-RU"/>
        </w:rPr>
        <w:t>—канал неисправен и ремонтируется.</w:t>
      </w:r>
    </w:p>
    <w:p w:rsidR="00C03E2A" w:rsidRPr="00C03E2A" w:rsidRDefault="00C03E2A" w:rsidP="00C03E2A">
      <w:pPr>
        <w:spacing w:before="150" w:after="150" w:line="240" w:lineRule="auto"/>
        <w:ind w:left="300" w:right="300"/>
        <w:rPr>
          <w:rFonts w:ascii="Tahoma" w:eastAsia="Times New Roman" w:hAnsi="Tahoma" w:cs="Tahoma"/>
          <w:color w:val="424242"/>
          <w:sz w:val="20"/>
          <w:szCs w:val="20"/>
          <w:lang w:eastAsia="ru-RU"/>
        </w:rPr>
      </w:pPr>
      <w:proofErr w:type="gramStart"/>
      <w:r w:rsidRPr="00C03E2A">
        <w:rPr>
          <w:rFonts w:ascii="Tahoma" w:eastAsia="Times New Roman" w:hAnsi="Tahoma" w:cs="Tahoma"/>
          <w:color w:val="424242"/>
          <w:sz w:val="20"/>
          <w:szCs w:val="20"/>
          <w:lang w:eastAsia="ru-RU"/>
        </w:rPr>
        <w:t>Схема возможных переходов для этого случая показана на рис. 19.2.4).</w:t>
      </w:r>
      <w:proofErr w:type="gramEnd"/>
      <w:r w:rsidRPr="00C03E2A">
        <w:rPr>
          <w:rFonts w:ascii="Tahoma" w:eastAsia="Times New Roman" w:hAnsi="Tahoma" w:cs="Tahoma"/>
          <w:color w:val="424242"/>
          <w:sz w:val="20"/>
          <w:szCs w:val="20"/>
          <w:lang w:eastAsia="ru-RU"/>
        </w:rPr>
        <w:t xml:space="preserve"> Переход системы из х</w:t>
      </w:r>
      <w:r w:rsidRPr="00C03E2A">
        <w:rPr>
          <w:rFonts w:ascii="Tahoma" w:eastAsia="Times New Roman" w:hAnsi="Tahoma" w:cs="Tahoma"/>
          <w:color w:val="424242"/>
          <w:sz w:val="20"/>
          <w:szCs w:val="20"/>
          <w:vertAlign w:val="subscript"/>
          <w:lang w:eastAsia="ru-RU"/>
        </w:rPr>
        <w:t>3</w:t>
      </w:r>
      <w:r w:rsidRPr="00C03E2A">
        <w:rPr>
          <w:rFonts w:ascii="Tahoma" w:eastAsia="Times New Roman" w:hAnsi="Tahoma" w:cs="Tahoma"/>
          <w:color w:val="424242"/>
          <w:sz w:val="20"/>
          <w:szCs w:val="20"/>
          <w:lang w:eastAsia="ru-RU"/>
        </w:rPr>
        <w:t xml:space="preserve"> непосредственно в </w:t>
      </w:r>
      <w:r w:rsidRPr="00C03E2A">
        <w:rPr>
          <w:rFonts w:ascii="Tahoma" w:eastAsia="Times New Roman" w:hAnsi="Tahoma" w:cs="Tahoma"/>
          <w:i/>
          <w:iCs/>
          <w:color w:val="424242"/>
          <w:sz w:val="20"/>
          <w:szCs w:val="20"/>
          <w:lang w:eastAsia="ru-RU"/>
        </w:rPr>
        <w:t>х</w:t>
      </w:r>
      <w:proofErr w:type="gramStart"/>
      <w:r w:rsidRPr="00C03E2A">
        <w:rPr>
          <w:rFonts w:ascii="Tahoma" w:eastAsia="Times New Roman" w:hAnsi="Tahoma" w:cs="Tahoma"/>
          <w:i/>
          <w:iCs/>
          <w:color w:val="424242"/>
          <w:sz w:val="20"/>
          <w:szCs w:val="20"/>
          <w:vertAlign w:val="subscript"/>
          <w:lang w:eastAsia="ru-RU"/>
        </w:rPr>
        <w:t>1</w:t>
      </w:r>
      <w:proofErr w:type="gramEnd"/>
      <w:r w:rsidRPr="00C03E2A">
        <w:rPr>
          <w:rFonts w:ascii="Tahoma" w:eastAsia="Times New Roman" w:hAnsi="Tahoma" w:cs="Tahoma"/>
          <w:i/>
          <w:iCs/>
          <w:color w:val="424242"/>
          <w:sz w:val="20"/>
          <w:szCs w:val="20"/>
          <w:lang w:eastAsia="ru-RU"/>
        </w:rPr>
        <w:t xml:space="preserve">, </w:t>
      </w:r>
      <w:r w:rsidRPr="00C03E2A">
        <w:rPr>
          <w:rFonts w:ascii="Tahoma" w:eastAsia="Times New Roman" w:hAnsi="Tahoma" w:cs="Tahoma"/>
          <w:color w:val="424242"/>
          <w:sz w:val="20"/>
          <w:szCs w:val="20"/>
          <w:lang w:eastAsia="ru-RU"/>
        </w:rPr>
        <w:t>минуя х</w:t>
      </w:r>
      <w:r w:rsidRPr="00C03E2A">
        <w:rPr>
          <w:rFonts w:ascii="Tahoma" w:eastAsia="Times New Roman" w:hAnsi="Tahoma" w:cs="Tahoma"/>
          <w:color w:val="424242"/>
          <w:sz w:val="20"/>
          <w:szCs w:val="20"/>
          <w:vertAlign w:val="subscript"/>
          <w:lang w:eastAsia="ru-RU"/>
        </w:rPr>
        <w:t>0</w:t>
      </w:r>
      <w:r w:rsidRPr="00C03E2A">
        <w:rPr>
          <w:rFonts w:ascii="Tahoma" w:eastAsia="Times New Roman" w:hAnsi="Tahoma" w:cs="Tahoma"/>
          <w:color w:val="424242"/>
          <w:sz w:val="20"/>
          <w:szCs w:val="20"/>
          <w:lang w:eastAsia="ru-RU"/>
        </w:rPr>
        <w:t>, можно счи</w:t>
      </w:r>
      <w:r w:rsidRPr="00C03E2A">
        <w:rPr>
          <w:rFonts w:ascii="Tahoma" w:eastAsia="Times New Roman" w:hAnsi="Tahoma" w:cs="Tahoma"/>
          <w:color w:val="424242"/>
          <w:sz w:val="20"/>
          <w:szCs w:val="20"/>
          <w:lang w:eastAsia="ru-RU"/>
        </w:rPr>
        <w:softHyphen/>
        <w:t>тать практически невозможным, так как для этого нужно, чтобы окончание ремонта и приход оче</w:t>
      </w:r>
      <w:r w:rsidRPr="00C03E2A">
        <w:rPr>
          <w:rFonts w:ascii="Tahoma" w:eastAsia="Times New Roman" w:hAnsi="Tahoma" w:cs="Tahoma"/>
          <w:color w:val="424242"/>
          <w:sz w:val="20"/>
          <w:szCs w:val="20"/>
          <w:lang w:eastAsia="ru-RU"/>
        </w:rPr>
        <w:softHyphen/>
        <w:t>редной заявки произошли строго в один и тот же момент времени.</w:t>
      </w:r>
    </w:p>
    <w:tbl>
      <w:tblPr>
        <w:tblW w:w="0" w:type="auto"/>
        <w:tblCellSpacing w:w="15" w:type="dxa"/>
        <w:tblInd w:w="3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68"/>
        <w:gridCol w:w="3225"/>
      </w:tblGrid>
      <w:tr w:rsidR="00C03E2A" w:rsidRPr="00C03E2A">
        <w:trPr>
          <w:gridAfter w:val="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03E2A" w:rsidRPr="00C03E2A" w:rsidRDefault="00C03E2A" w:rsidP="00C03E2A">
            <w:pPr>
              <w:spacing w:before="150" w:after="150" w:line="240" w:lineRule="auto"/>
              <w:ind w:left="150" w:right="150"/>
              <w:rPr>
                <w:rFonts w:ascii="Tahoma" w:eastAsia="Times New Roman" w:hAnsi="Tahoma" w:cs="Tahoma"/>
                <w:color w:val="424242"/>
                <w:sz w:val="20"/>
                <w:szCs w:val="20"/>
                <w:lang w:eastAsia="ru-RU"/>
              </w:rPr>
            </w:pPr>
            <w:r w:rsidRPr="00C03E2A">
              <w:rPr>
                <w:rFonts w:ascii="Tahoma" w:eastAsia="Times New Roman" w:hAnsi="Tahoma" w:cs="Tahoma"/>
                <w:color w:val="424242"/>
                <w:sz w:val="20"/>
                <w:szCs w:val="20"/>
                <w:lang w:eastAsia="ru-RU"/>
              </w:rPr>
              <w:t> </w:t>
            </w:r>
          </w:p>
        </w:tc>
      </w:tr>
      <w:tr w:rsidR="00C03E2A" w:rsidRPr="00C03E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03E2A" w:rsidRPr="00C03E2A" w:rsidRDefault="00C03E2A" w:rsidP="00C03E2A">
            <w:pPr>
              <w:spacing w:before="150" w:after="150" w:line="240" w:lineRule="auto"/>
              <w:ind w:left="150" w:right="150"/>
              <w:rPr>
                <w:rFonts w:ascii="Tahoma" w:eastAsia="Times New Roman" w:hAnsi="Tahoma" w:cs="Tahoma"/>
                <w:color w:val="424242"/>
                <w:sz w:val="20"/>
                <w:szCs w:val="20"/>
                <w:lang w:eastAsia="ru-RU"/>
              </w:rPr>
            </w:pPr>
            <w:r w:rsidRPr="00C03E2A">
              <w:rPr>
                <w:rFonts w:ascii="Tahoma" w:eastAsia="Times New Roman" w:hAnsi="Tahoma" w:cs="Tahoma"/>
                <w:color w:val="424242"/>
                <w:sz w:val="20"/>
                <w:szCs w:val="20"/>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3E2A" w:rsidRPr="00C03E2A" w:rsidRDefault="00C03E2A" w:rsidP="00C03E2A">
            <w:pPr>
              <w:spacing w:before="150" w:after="150" w:line="240" w:lineRule="auto"/>
              <w:ind w:left="150" w:right="150"/>
              <w:rPr>
                <w:rFonts w:ascii="Tahoma" w:eastAsia="Times New Roman" w:hAnsi="Tahoma" w:cs="Tahoma"/>
                <w:color w:val="424242"/>
                <w:sz w:val="20"/>
                <w:szCs w:val="20"/>
                <w:lang w:eastAsia="ru-RU"/>
              </w:rPr>
            </w:pPr>
            <w:r>
              <w:rPr>
                <w:rFonts w:ascii="Tahoma" w:eastAsia="Times New Roman" w:hAnsi="Tahoma" w:cs="Tahoma"/>
                <w:noProof/>
                <w:color w:val="424242"/>
                <w:sz w:val="20"/>
                <w:szCs w:val="20"/>
                <w:lang w:eastAsia="ru-RU"/>
              </w:rPr>
              <w:drawing>
                <wp:inline distT="0" distB="0" distL="0" distR="0">
                  <wp:extent cx="1771650" cy="1295400"/>
                  <wp:effectExtent l="19050" t="0" r="0" b="0"/>
                  <wp:docPr id="137" name="Рисунок 137" descr="http://ok-t.ru/studopedia/baza11/3897298141594.files/image0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ok-t.ru/studopedia/baza11/3897298141594.files/image060.gif"/>
                          <pic:cNvPicPr>
                            <a:picLocks noChangeAspect="1" noChangeArrowheads="1"/>
                          </pic:cNvPicPr>
                        </pic:nvPicPr>
                        <pic:blipFill>
                          <a:blip r:embed="rId37" cstate="print"/>
                          <a:srcRect/>
                          <a:stretch>
                            <a:fillRect/>
                          </a:stretch>
                        </pic:blipFill>
                        <pic:spPr bwMode="auto">
                          <a:xfrm>
                            <a:off x="0" y="0"/>
                            <a:ext cx="1771650" cy="1295400"/>
                          </a:xfrm>
                          <a:prstGeom prst="rect">
                            <a:avLst/>
                          </a:prstGeom>
                          <a:noFill/>
                          <a:ln w="9525">
                            <a:noFill/>
                            <a:miter lim="800000"/>
                            <a:headEnd/>
                            <a:tailEnd/>
                          </a:ln>
                        </pic:spPr>
                      </pic:pic>
                    </a:graphicData>
                  </a:graphic>
                </wp:inline>
              </w:drawing>
            </w:r>
          </w:p>
        </w:tc>
      </w:tr>
    </w:tbl>
    <w:p w:rsidR="00C03E2A" w:rsidRPr="00C03E2A" w:rsidRDefault="00C03E2A" w:rsidP="00C03E2A">
      <w:pPr>
        <w:spacing w:before="150" w:after="150" w:line="240" w:lineRule="auto"/>
        <w:ind w:left="300" w:right="300"/>
        <w:rPr>
          <w:rFonts w:ascii="Tahoma" w:eastAsia="Times New Roman" w:hAnsi="Tahoma" w:cs="Tahoma"/>
          <w:color w:val="424242"/>
          <w:sz w:val="20"/>
          <w:szCs w:val="20"/>
          <w:lang w:eastAsia="ru-RU"/>
        </w:rPr>
      </w:pPr>
      <w:r w:rsidRPr="00C03E2A">
        <w:rPr>
          <w:rFonts w:ascii="Tahoma" w:eastAsia="Times New Roman" w:hAnsi="Tahoma" w:cs="Tahoma"/>
          <w:color w:val="424242"/>
          <w:sz w:val="20"/>
          <w:szCs w:val="20"/>
          <w:lang w:eastAsia="ru-RU"/>
        </w:rPr>
        <w:t> </w:t>
      </w:r>
    </w:p>
    <w:p w:rsidR="00C03E2A" w:rsidRPr="00C03E2A" w:rsidRDefault="00C03E2A" w:rsidP="00C03E2A">
      <w:pPr>
        <w:spacing w:before="150" w:after="150" w:line="240" w:lineRule="auto"/>
        <w:ind w:left="300" w:right="300"/>
        <w:rPr>
          <w:rFonts w:ascii="Tahoma" w:eastAsia="Times New Roman" w:hAnsi="Tahoma" w:cs="Tahoma"/>
          <w:color w:val="424242"/>
          <w:sz w:val="20"/>
          <w:szCs w:val="20"/>
          <w:lang w:eastAsia="ru-RU"/>
        </w:rPr>
      </w:pPr>
      <w:r w:rsidRPr="00C03E2A">
        <w:rPr>
          <w:rFonts w:ascii="Tahoma" w:eastAsia="Times New Roman" w:hAnsi="Tahoma" w:cs="Tahoma"/>
          <w:color w:val="424242"/>
          <w:sz w:val="20"/>
          <w:szCs w:val="20"/>
          <w:lang w:eastAsia="ru-RU"/>
        </w:rPr>
        <w:t> </w:t>
      </w:r>
    </w:p>
    <w:p w:rsidR="00C03E2A" w:rsidRPr="00C03E2A" w:rsidRDefault="00C03E2A" w:rsidP="00C03E2A">
      <w:pPr>
        <w:spacing w:after="0" w:line="240" w:lineRule="auto"/>
        <w:ind w:left="150" w:right="150"/>
        <w:rPr>
          <w:rFonts w:ascii="Tahoma" w:eastAsia="Times New Roman" w:hAnsi="Tahoma" w:cs="Tahoma"/>
          <w:color w:val="424242"/>
          <w:sz w:val="20"/>
          <w:szCs w:val="20"/>
          <w:lang w:eastAsia="ru-RU"/>
        </w:rPr>
      </w:pPr>
    </w:p>
    <w:p w:rsidR="00C03E2A" w:rsidRPr="00C03E2A" w:rsidRDefault="00C03E2A" w:rsidP="00C03E2A">
      <w:pPr>
        <w:spacing w:before="150" w:after="150" w:line="240" w:lineRule="auto"/>
        <w:ind w:left="300" w:right="300"/>
        <w:rPr>
          <w:rFonts w:ascii="Tahoma" w:eastAsia="Times New Roman" w:hAnsi="Tahoma" w:cs="Tahoma"/>
          <w:color w:val="424242"/>
          <w:sz w:val="20"/>
          <w:szCs w:val="20"/>
          <w:lang w:eastAsia="ru-RU"/>
        </w:rPr>
      </w:pPr>
      <w:r w:rsidRPr="00C03E2A">
        <w:rPr>
          <w:rFonts w:ascii="Tahoma" w:eastAsia="Times New Roman" w:hAnsi="Tahoma" w:cs="Tahoma"/>
          <w:color w:val="424242"/>
          <w:sz w:val="20"/>
          <w:szCs w:val="20"/>
          <w:lang w:eastAsia="ru-RU"/>
        </w:rPr>
        <w:t>Рис. 4.4.</w:t>
      </w:r>
    </w:p>
    <w:p w:rsidR="00C03E2A" w:rsidRPr="00C03E2A" w:rsidRDefault="00C03E2A" w:rsidP="00C03E2A">
      <w:pPr>
        <w:spacing w:before="150" w:after="150" w:line="240" w:lineRule="auto"/>
        <w:ind w:left="300" w:right="300"/>
        <w:rPr>
          <w:rFonts w:ascii="Tahoma" w:eastAsia="Times New Roman" w:hAnsi="Tahoma" w:cs="Tahoma"/>
          <w:color w:val="424242"/>
          <w:sz w:val="20"/>
          <w:szCs w:val="20"/>
          <w:lang w:eastAsia="ru-RU"/>
        </w:rPr>
      </w:pPr>
      <w:r w:rsidRPr="00C03E2A">
        <w:rPr>
          <w:rFonts w:ascii="Tahoma" w:eastAsia="Times New Roman" w:hAnsi="Tahoma" w:cs="Tahoma"/>
          <w:color w:val="424242"/>
          <w:sz w:val="20"/>
          <w:szCs w:val="20"/>
          <w:lang w:eastAsia="ru-RU"/>
        </w:rPr>
        <w:t>Для того чтобы описать случайный процесс, протекающий в дискретной системе с непрерывным временем, прежде всего нужно проанализировать причины, вызывающие переход системы из состоя</w:t>
      </w:r>
      <w:r w:rsidRPr="00C03E2A">
        <w:rPr>
          <w:rFonts w:ascii="Tahoma" w:eastAsia="Times New Roman" w:hAnsi="Tahoma" w:cs="Tahoma"/>
          <w:color w:val="424242"/>
          <w:sz w:val="20"/>
          <w:szCs w:val="20"/>
          <w:lang w:eastAsia="ru-RU"/>
        </w:rPr>
        <w:softHyphen/>
        <w:t>ния в состояние. Для системы массового обслужи</w:t>
      </w:r>
      <w:r w:rsidRPr="00C03E2A">
        <w:rPr>
          <w:rFonts w:ascii="Tahoma" w:eastAsia="Times New Roman" w:hAnsi="Tahoma" w:cs="Tahoma"/>
          <w:color w:val="424242"/>
          <w:sz w:val="20"/>
          <w:szCs w:val="20"/>
          <w:lang w:eastAsia="ru-RU"/>
        </w:rPr>
        <w:softHyphen/>
        <w:t>вания основным фактором, обусловливающим протекающие в ней про</w:t>
      </w:r>
      <w:r w:rsidRPr="00C03E2A">
        <w:rPr>
          <w:rFonts w:ascii="Tahoma" w:eastAsia="Times New Roman" w:hAnsi="Tahoma" w:cs="Tahoma"/>
          <w:color w:val="424242"/>
          <w:sz w:val="20"/>
          <w:szCs w:val="20"/>
          <w:lang w:eastAsia="ru-RU"/>
        </w:rPr>
        <w:softHyphen/>
        <w:t>цессы, является поток заявок. Поэтому математическое описание любой системы массового обслуживания начинается с описания потока заявок.</w:t>
      </w:r>
    </w:p>
    <w:p w:rsidR="00FF2B4E" w:rsidRPr="00FF2B4E" w:rsidRDefault="00FF2B4E" w:rsidP="00FF2B4E">
      <w:pPr>
        <w:spacing w:before="150" w:after="150" w:line="240" w:lineRule="auto"/>
        <w:ind w:left="300" w:right="300"/>
        <w:rPr>
          <w:rFonts w:ascii="Tahoma" w:eastAsia="Times New Roman" w:hAnsi="Tahoma" w:cs="Tahoma"/>
          <w:color w:val="424242"/>
          <w:sz w:val="20"/>
          <w:szCs w:val="20"/>
          <w:lang w:eastAsia="ru-RU"/>
        </w:rPr>
      </w:pPr>
      <w:r w:rsidRPr="00FF2B4E">
        <w:rPr>
          <w:rFonts w:ascii="Tahoma" w:eastAsia="Times New Roman" w:hAnsi="Tahoma" w:cs="Tahoma"/>
          <w:color w:val="424242"/>
          <w:sz w:val="20"/>
          <w:szCs w:val="20"/>
          <w:lang w:eastAsia="ru-RU"/>
        </w:rPr>
        <w:t>Допущения о пуассоновском характере потока заявок и о пока</w:t>
      </w:r>
      <w:r w:rsidRPr="00FF2B4E">
        <w:rPr>
          <w:rFonts w:ascii="Tahoma" w:eastAsia="Times New Roman" w:hAnsi="Tahoma" w:cs="Tahoma"/>
          <w:color w:val="424242"/>
          <w:sz w:val="20"/>
          <w:szCs w:val="20"/>
          <w:lang w:eastAsia="ru-RU"/>
        </w:rPr>
        <w:softHyphen/>
        <w:t xml:space="preserve">зательном распределении времени обслуживания ценны тем, что позволяют применить в теории массового обслуживания аппарат так называемых </w:t>
      </w:r>
      <w:proofErr w:type="spellStart"/>
      <w:r w:rsidRPr="00FF2B4E">
        <w:rPr>
          <w:rFonts w:ascii="Tahoma" w:eastAsia="Times New Roman" w:hAnsi="Tahoma" w:cs="Tahoma"/>
          <w:color w:val="424242"/>
          <w:sz w:val="20"/>
          <w:szCs w:val="20"/>
          <w:lang w:eastAsia="ru-RU"/>
        </w:rPr>
        <w:t>марковских</w:t>
      </w:r>
      <w:proofErr w:type="spellEnd"/>
      <w:r w:rsidRPr="00FF2B4E">
        <w:rPr>
          <w:rFonts w:ascii="Tahoma" w:eastAsia="Times New Roman" w:hAnsi="Tahoma" w:cs="Tahoma"/>
          <w:color w:val="424242"/>
          <w:sz w:val="20"/>
          <w:szCs w:val="20"/>
          <w:lang w:eastAsia="ru-RU"/>
        </w:rPr>
        <w:t xml:space="preserve"> случайных процессов.</w:t>
      </w:r>
    </w:p>
    <w:p w:rsidR="00FF2B4E" w:rsidRPr="00FF2B4E" w:rsidRDefault="00FF2B4E" w:rsidP="00FF2B4E">
      <w:pPr>
        <w:spacing w:before="150" w:after="150" w:line="240" w:lineRule="auto"/>
        <w:ind w:left="300" w:right="300"/>
        <w:rPr>
          <w:rFonts w:ascii="Tahoma" w:eastAsia="Times New Roman" w:hAnsi="Tahoma" w:cs="Tahoma"/>
          <w:color w:val="424242"/>
          <w:sz w:val="20"/>
          <w:szCs w:val="20"/>
          <w:lang w:eastAsia="ru-RU"/>
        </w:rPr>
      </w:pPr>
      <w:r w:rsidRPr="00FF2B4E">
        <w:rPr>
          <w:rFonts w:ascii="Tahoma" w:eastAsia="Times New Roman" w:hAnsi="Tahoma" w:cs="Tahoma"/>
          <w:color w:val="424242"/>
          <w:sz w:val="20"/>
          <w:szCs w:val="20"/>
          <w:lang w:eastAsia="ru-RU"/>
        </w:rPr>
        <w:t xml:space="preserve">Процесс, протекающий в физической системе, называется </w:t>
      </w:r>
      <w:proofErr w:type="spellStart"/>
      <w:r w:rsidRPr="00FF2B4E">
        <w:rPr>
          <w:rFonts w:ascii="Tahoma" w:eastAsia="Times New Roman" w:hAnsi="Tahoma" w:cs="Tahoma"/>
          <w:i/>
          <w:iCs/>
          <w:color w:val="424242"/>
          <w:sz w:val="20"/>
          <w:szCs w:val="20"/>
          <w:lang w:eastAsia="ru-RU"/>
        </w:rPr>
        <w:t>мар</w:t>
      </w:r>
      <w:r w:rsidRPr="00FF2B4E">
        <w:rPr>
          <w:rFonts w:ascii="Tahoma" w:eastAsia="Times New Roman" w:hAnsi="Tahoma" w:cs="Tahoma"/>
          <w:i/>
          <w:iCs/>
          <w:color w:val="424242"/>
          <w:sz w:val="20"/>
          <w:szCs w:val="20"/>
          <w:lang w:eastAsia="ru-RU"/>
        </w:rPr>
        <w:softHyphen/>
        <w:t>ковским</w:t>
      </w:r>
      <w:proofErr w:type="spellEnd"/>
      <w:r w:rsidRPr="00FF2B4E">
        <w:rPr>
          <w:rFonts w:ascii="Tahoma" w:eastAsia="Times New Roman" w:hAnsi="Tahoma" w:cs="Tahoma"/>
          <w:i/>
          <w:iCs/>
          <w:color w:val="424242"/>
          <w:sz w:val="20"/>
          <w:szCs w:val="20"/>
          <w:lang w:eastAsia="ru-RU"/>
        </w:rPr>
        <w:t xml:space="preserve"> </w:t>
      </w:r>
      <w:r w:rsidRPr="00FF2B4E">
        <w:rPr>
          <w:rFonts w:ascii="Tahoma" w:eastAsia="Times New Roman" w:hAnsi="Tahoma" w:cs="Tahoma"/>
          <w:color w:val="424242"/>
          <w:sz w:val="20"/>
          <w:szCs w:val="20"/>
          <w:lang w:eastAsia="ru-RU"/>
        </w:rPr>
        <w:t>(или процессом без последействия), если для каждого мо</w:t>
      </w:r>
      <w:r w:rsidRPr="00FF2B4E">
        <w:rPr>
          <w:rFonts w:ascii="Tahoma" w:eastAsia="Times New Roman" w:hAnsi="Tahoma" w:cs="Tahoma"/>
          <w:color w:val="424242"/>
          <w:sz w:val="20"/>
          <w:szCs w:val="20"/>
          <w:lang w:eastAsia="ru-RU"/>
        </w:rPr>
        <w:softHyphen/>
        <w:t xml:space="preserve">мента времени </w:t>
      </w:r>
      <w:r w:rsidRPr="00FF2B4E">
        <w:rPr>
          <w:rFonts w:ascii="Tahoma" w:eastAsia="Times New Roman" w:hAnsi="Tahoma" w:cs="Tahoma"/>
          <w:i/>
          <w:iCs/>
          <w:color w:val="424242"/>
          <w:sz w:val="20"/>
          <w:szCs w:val="20"/>
          <w:lang w:eastAsia="ru-RU"/>
        </w:rPr>
        <w:t>вероятность любого состояния системы в бу</w:t>
      </w:r>
      <w:r w:rsidRPr="00FF2B4E">
        <w:rPr>
          <w:rFonts w:ascii="Tahoma" w:eastAsia="Times New Roman" w:hAnsi="Tahoma" w:cs="Tahoma"/>
          <w:i/>
          <w:iCs/>
          <w:color w:val="424242"/>
          <w:sz w:val="20"/>
          <w:szCs w:val="20"/>
          <w:lang w:eastAsia="ru-RU"/>
        </w:rPr>
        <w:softHyphen/>
        <w:t>дущем зависит только от состояния системы в настоящий: момент (t</w:t>
      </w:r>
      <w:r w:rsidRPr="00FF2B4E">
        <w:rPr>
          <w:rFonts w:ascii="Tahoma" w:eastAsia="Times New Roman" w:hAnsi="Tahoma" w:cs="Tahoma"/>
          <w:i/>
          <w:iCs/>
          <w:color w:val="424242"/>
          <w:sz w:val="20"/>
          <w:szCs w:val="20"/>
          <w:vertAlign w:val="subscript"/>
          <w:lang w:eastAsia="ru-RU"/>
        </w:rPr>
        <w:t>0</w:t>
      </w:r>
      <w:r w:rsidRPr="00FF2B4E">
        <w:rPr>
          <w:rFonts w:ascii="Tahoma" w:eastAsia="Times New Roman" w:hAnsi="Tahoma" w:cs="Tahoma"/>
          <w:i/>
          <w:iCs/>
          <w:color w:val="424242"/>
          <w:sz w:val="20"/>
          <w:szCs w:val="20"/>
          <w:lang w:eastAsia="ru-RU"/>
        </w:rPr>
        <w:t xml:space="preserve">) </w:t>
      </w:r>
      <w:proofErr w:type="spellStart"/>
      <w:r w:rsidRPr="00FF2B4E">
        <w:rPr>
          <w:rFonts w:ascii="Tahoma" w:eastAsia="Times New Roman" w:hAnsi="Tahoma" w:cs="Tahoma"/>
          <w:i/>
          <w:iCs/>
          <w:color w:val="424242"/>
          <w:sz w:val="20"/>
          <w:szCs w:val="20"/>
          <w:lang w:eastAsia="ru-RU"/>
        </w:rPr>
        <w:t>u</w:t>
      </w:r>
      <w:proofErr w:type="spellEnd"/>
      <w:r w:rsidRPr="00FF2B4E">
        <w:rPr>
          <w:rFonts w:ascii="Tahoma" w:eastAsia="Times New Roman" w:hAnsi="Tahoma" w:cs="Tahoma"/>
          <w:i/>
          <w:iCs/>
          <w:color w:val="424242"/>
          <w:sz w:val="20"/>
          <w:szCs w:val="20"/>
          <w:lang w:eastAsia="ru-RU"/>
        </w:rPr>
        <w:t xml:space="preserve"> не зависит от того, каким образом система пришла в это состояние,</w:t>
      </w:r>
    </w:p>
    <w:p w:rsidR="00FF2B4E" w:rsidRPr="00FF2B4E" w:rsidRDefault="00FF2B4E" w:rsidP="00FF2B4E">
      <w:pPr>
        <w:spacing w:before="150" w:after="150" w:line="240" w:lineRule="auto"/>
        <w:ind w:left="300" w:right="300"/>
        <w:rPr>
          <w:rFonts w:ascii="Tahoma" w:eastAsia="Times New Roman" w:hAnsi="Tahoma" w:cs="Tahoma"/>
          <w:color w:val="424242"/>
          <w:sz w:val="20"/>
          <w:szCs w:val="20"/>
          <w:lang w:eastAsia="ru-RU"/>
        </w:rPr>
      </w:pPr>
      <w:r w:rsidRPr="00FF2B4E">
        <w:rPr>
          <w:rFonts w:ascii="Tahoma" w:eastAsia="Times New Roman" w:hAnsi="Tahoma" w:cs="Tahoma"/>
          <w:color w:val="424242"/>
          <w:sz w:val="20"/>
          <w:szCs w:val="20"/>
          <w:lang w:eastAsia="ru-RU"/>
        </w:rPr>
        <w:t xml:space="preserve">Рассмотрим элементарный пример </w:t>
      </w:r>
      <w:proofErr w:type="spellStart"/>
      <w:r w:rsidRPr="00FF2B4E">
        <w:rPr>
          <w:rFonts w:ascii="Tahoma" w:eastAsia="Times New Roman" w:hAnsi="Tahoma" w:cs="Tahoma"/>
          <w:color w:val="424242"/>
          <w:sz w:val="20"/>
          <w:szCs w:val="20"/>
          <w:lang w:eastAsia="ru-RU"/>
        </w:rPr>
        <w:t>марковского</w:t>
      </w:r>
      <w:proofErr w:type="spellEnd"/>
      <w:r w:rsidRPr="00FF2B4E">
        <w:rPr>
          <w:rFonts w:ascii="Tahoma" w:eastAsia="Times New Roman" w:hAnsi="Tahoma" w:cs="Tahoma"/>
          <w:color w:val="424242"/>
          <w:sz w:val="20"/>
          <w:szCs w:val="20"/>
          <w:lang w:eastAsia="ru-RU"/>
        </w:rPr>
        <w:t xml:space="preserve"> случайного про</w:t>
      </w:r>
      <w:r w:rsidRPr="00FF2B4E">
        <w:rPr>
          <w:rFonts w:ascii="Tahoma" w:eastAsia="Times New Roman" w:hAnsi="Tahoma" w:cs="Tahoma"/>
          <w:color w:val="424242"/>
          <w:sz w:val="20"/>
          <w:szCs w:val="20"/>
          <w:lang w:eastAsia="ru-RU"/>
        </w:rPr>
        <w:softHyphen/>
        <w:t>цесса. По оси абсцисс</w:t>
      </w:r>
      <w:proofErr w:type="gramStart"/>
      <w:r w:rsidRPr="00FF2B4E">
        <w:rPr>
          <w:rFonts w:ascii="Tahoma" w:eastAsia="Times New Roman" w:hAnsi="Tahoma" w:cs="Tahoma"/>
          <w:color w:val="424242"/>
          <w:sz w:val="20"/>
          <w:szCs w:val="20"/>
          <w:lang w:eastAsia="ru-RU"/>
        </w:rPr>
        <w:t xml:space="preserve"> </w:t>
      </w:r>
      <w:r w:rsidRPr="00FF2B4E">
        <w:rPr>
          <w:rFonts w:ascii="Tahoma" w:eastAsia="Times New Roman" w:hAnsi="Tahoma" w:cs="Tahoma"/>
          <w:i/>
          <w:iCs/>
          <w:color w:val="424242"/>
          <w:sz w:val="20"/>
          <w:szCs w:val="20"/>
          <w:lang w:eastAsia="ru-RU"/>
        </w:rPr>
        <w:t>О</w:t>
      </w:r>
      <w:proofErr w:type="gramEnd"/>
      <w:r w:rsidRPr="00FF2B4E">
        <w:rPr>
          <w:rFonts w:ascii="Tahoma" w:eastAsia="Times New Roman" w:hAnsi="Tahoma" w:cs="Tahoma"/>
          <w:i/>
          <w:iCs/>
          <w:color w:val="424242"/>
          <w:sz w:val="20"/>
          <w:szCs w:val="20"/>
          <w:lang w:eastAsia="ru-RU"/>
        </w:rPr>
        <w:t xml:space="preserve">х </w:t>
      </w:r>
      <w:r w:rsidRPr="00FF2B4E">
        <w:rPr>
          <w:rFonts w:ascii="Tahoma" w:eastAsia="Times New Roman" w:hAnsi="Tahoma" w:cs="Tahoma"/>
          <w:color w:val="424242"/>
          <w:sz w:val="20"/>
          <w:szCs w:val="20"/>
          <w:lang w:eastAsia="ru-RU"/>
        </w:rPr>
        <w:t xml:space="preserve">случайным образом перемещается точка </w:t>
      </w:r>
      <w:r w:rsidRPr="00FF2B4E">
        <w:rPr>
          <w:rFonts w:ascii="Tahoma" w:eastAsia="Times New Roman" w:hAnsi="Tahoma" w:cs="Tahoma"/>
          <w:i/>
          <w:iCs/>
          <w:color w:val="424242"/>
          <w:sz w:val="20"/>
          <w:szCs w:val="20"/>
          <w:lang w:eastAsia="ru-RU"/>
        </w:rPr>
        <w:t xml:space="preserve">X. </w:t>
      </w:r>
      <w:r w:rsidRPr="00FF2B4E">
        <w:rPr>
          <w:rFonts w:ascii="Tahoma" w:eastAsia="Times New Roman" w:hAnsi="Tahoma" w:cs="Tahoma"/>
          <w:color w:val="424242"/>
          <w:sz w:val="20"/>
          <w:szCs w:val="20"/>
          <w:lang w:eastAsia="ru-RU"/>
        </w:rPr>
        <w:t xml:space="preserve">В момент времени </w:t>
      </w:r>
      <w:proofErr w:type="spellStart"/>
      <w:r w:rsidRPr="00FF2B4E">
        <w:rPr>
          <w:rFonts w:ascii="Tahoma" w:eastAsia="Times New Roman" w:hAnsi="Tahoma" w:cs="Tahoma"/>
          <w:i/>
          <w:iCs/>
          <w:color w:val="424242"/>
          <w:sz w:val="20"/>
          <w:szCs w:val="20"/>
          <w:lang w:eastAsia="ru-RU"/>
        </w:rPr>
        <w:t>t</w:t>
      </w:r>
      <w:proofErr w:type="spellEnd"/>
      <w:r w:rsidRPr="00FF2B4E">
        <w:rPr>
          <w:rFonts w:ascii="Tahoma" w:eastAsia="Times New Roman" w:hAnsi="Tahoma" w:cs="Tahoma"/>
          <w:i/>
          <w:iCs/>
          <w:color w:val="424242"/>
          <w:sz w:val="20"/>
          <w:szCs w:val="20"/>
          <w:lang w:eastAsia="ru-RU"/>
        </w:rPr>
        <w:t xml:space="preserve"> </w:t>
      </w:r>
      <w:r w:rsidRPr="00FF2B4E">
        <w:rPr>
          <w:rFonts w:ascii="Tahoma" w:eastAsia="Times New Roman" w:hAnsi="Tahoma" w:cs="Tahoma"/>
          <w:color w:val="424242"/>
          <w:sz w:val="20"/>
          <w:szCs w:val="20"/>
          <w:lang w:eastAsia="ru-RU"/>
        </w:rPr>
        <w:t xml:space="preserve">= 0 точка </w:t>
      </w:r>
      <w:r w:rsidRPr="00FF2B4E">
        <w:rPr>
          <w:rFonts w:ascii="Tahoma" w:eastAsia="Times New Roman" w:hAnsi="Tahoma" w:cs="Tahoma"/>
          <w:i/>
          <w:iCs/>
          <w:color w:val="424242"/>
          <w:sz w:val="20"/>
          <w:szCs w:val="20"/>
          <w:lang w:eastAsia="ru-RU"/>
        </w:rPr>
        <w:t xml:space="preserve">X </w:t>
      </w:r>
      <w:r w:rsidRPr="00FF2B4E">
        <w:rPr>
          <w:rFonts w:ascii="Tahoma" w:eastAsia="Times New Roman" w:hAnsi="Tahoma" w:cs="Tahoma"/>
          <w:color w:val="424242"/>
          <w:sz w:val="20"/>
          <w:szCs w:val="20"/>
          <w:lang w:eastAsia="ru-RU"/>
        </w:rPr>
        <w:t xml:space="preserve">находится в начале координат </w:t>
      </w:r>
      <w:r w:rsidRPr="00FF2B4E">
        <w:rPr>
          <w:rFonts w:ascii="Tahoma" w:eastAsia="Times New Roman" w:hAnsi="Tahoma" w:cs="Tahoma"/>
          <w:i/>
          <w:iCs/>
          <w:color w:val="424242"/>
          <w:sz w:val="20"/>
          <w:szCs w:val="20"/>
          <w:lang w:eastAsia="ru-RU"/>
        </w:rPr>
        <w:t>(</w:t>
      </w:r>
      <w:proofErr w:type="spellStart"/>
      <w:r w:rsidRPr="00FF2B4E">
        <w:rPr>
          <w:rFonts w:ascii="Tahoma" w:eastAsia="Times New Roman" w:hAnsi="Tahoma" w:cs="Tahoma"/>
          <w:i/>
          <w:iCs/>
          <w:color w:val="424242"/>
          <w:sz w:val="20"/>
          <w:szCs w:val="20"/>
          <w:lang w:eastAsia="ru-RU"/>
        </w:rPr>
        <w:t>х</w:t>
      </w:r>
      <w:proofErr w:type="spellEnd"/>
      <w:r w:rsidRPr="00FF2B4E">
        <w:rPr>
          <w:rFonts w:ascii="Tahoma" w:eastAsia="Times New Roman" w:hAnsi="Tahoma" w:cs="Tahoma"/>
          <w:i/>
          <w:iCs/>
          <w:color w:val="424242"/>
          <w:sz w:val="20"/>
          <w:szCs w:val="20"/>
          <w:lang w:eastAsia="ru-RU"/>
        </w:rPr>
        <w:t xml:space="preserve"> = </w:t>
      </w:r>
      <w:r w:rsidRPr="00FF2B4E">
        <w:rPr>
          <w:rFonts w:ascii="Tahoma" w:eastAsia="Times New Roman" w:hAnsi="Tahoma" w:cs="Tahoma"/>
          <w:color w:val="424242"/>
          <w:sz w:val="20"/>
          <w:szCs w:val="20"/>
          <w:lang w:eastAsia="ru-RU"/>
        </w:rPr>
        <w:t xml:space="preserve">0) и остается </w:t>
      </w:r>
      <w:proofErr w:type="gramStart"/>
      <w:r w:rsidRPr="00FF2B4E">
        <w:rPr>
          <w:rFonts w:ascii="Tahoma" w:eastAsia="Times New Roman" w:hAnsi="Tahoma" w:cs="Tahoma"/>
          <w:color w:val="424242"/>
          <w:sz w:val="20"/>
          <w:szCs w:val="20"/>
          <w:lang w:eastAsia="ru-RU"/>
        </w:rPr>
        <w:t>там</w:t>
      </w:r>
      <w:proofErr w:type="gramEnd"/>
      <w:r w:rsidRPr="00FF2B4E">
        <w:rPr>
          <w:rFonts w:ascii="Tahoma" w:eastAsia="Times New Roman" w:hAnsi="Tahoma" w:cs="Tahoma"/>
          <w:color w:val="424242"/>
          <w:sz w:val="20"/>
          <w:szCs w:val="20"/>
          <w:lang w:eastAsia="ru-RU"/>
        </w:rPr>
        <w:t xml:space="preserve"> в течение одной секунды. Через секунду бросается монета; если выпал герб — точка </w:t>
      </w:r>
      <w:r w:rsidRPr="00FF2B4E">
        <w:rPr>
          <w:rFonts w:ascii="Tahoma" w:eastAsia="Times New Roman" w:hAnsi="Tahoma" w:cs="Tahoma"/>
          <w:i/>
          <w:iCs/>
          <w:color w:val="424242"/>
          <w:sz w:val="20"/>
          <w:szCs w:val="20"/>
          <w:lang w:eastAsia="ru-RU"/>
        </w:rPr>
        <w:t xml:space="preserve">X </w:t>
      </w:r>
      <w:r w:rsidRPr="00FF2B4E">
        <w:rPr>
          <w:rFonts w:ascii="Tahoma" w:eastAsia="Times New Roman" w:hAnsi="Tahoma" w:cs="Tahoma"/>
          <w:color w:val="424242"/>
          <w:sz w:val="20"/>
          <w:szCs w:val="20"/>
          <w:lang w:eastAsia="ru-RU"/>
        </w:rPr>
        <w:t>перемещается на одну единицу длины вправо, если цифра — влево. Через секунду снова бросается монета и производится такое же случайное перемещение, и т. д. Процесс изменения положения точки (или, как говорят, «блуждания») представляет собой случайный процесс с дискретным временем (</w:t>
      </w:r>
      <w:proofErr w:type="spellStart"/>
      <w:r w:rsidRPr="00FF2B4E">
        <w:rPr>
          <w:rFonts w:ascii="Tahoma" w:eastAsia="Times New Roman" w:hAnsi="Tahoma" w:cs="Tahoma"/>
          <w:color w:val="424242"/>
          <w:sz w:val="20"/>
          <w:szCs w:val="20"/>
          <w:lang w:eastAsia="ru-RU"/>
        </w:rPr>
        <w:t>t</w:t>
      </w:r>
      <w:proofErr w:type="spellEnd"/>
      <w:r w:rsidRPr="00FF2B4E">
        <w:rPr>
          <w:rFonts w:ascii="Tahoma" w:eastAsia="Times New Roman" w:hAnsi="Tahoma" w:cs="Tahoma"/>
          <w:color w:val="424242"/>
          <w:sz w:val="20"/>
          <w:szCs w:val="20"/>
          <w:lang w:eastAsia="ru-RU"/>
        </w:rPr>
        <w:t xml:space="preserve"> = 0, 1, 2, . . .,) и счетным множеством состояний</w:t>
      </w:r>
    </w:p>
    <w:p w:rsidR="00FF2B4E" w:rsidRPr="00FF2B4E" w:rsidRDefault="00FF2B4E" w:rsidP="00FF2B4E">
      <w:pPr>
        <w:spacing w:before="150" w:after="150" w:line="240" w:lineRule="auto"/>
        <w:ind w:left="300" w:right="300"/>
        <w:rPr>
          <w:rFonts w:ascii="Tahoma" w:eastAsia="Times New Roman" w:hAnsi="Tahoma" w:cs="Tahoma"/>
          <w:color w:val="424242"/>
          <w:sz w:val="20"/>
          <w:szCs w:val="20"/>
          <w:lang w:eastAsia="ru-RU"/>
        </w:rPr>
      </w:pPr>
      <w:r w:rsidRPr="00FF2B4E">
        <w:rPr>
          <w:rFonts w:ascii="Tahoma" w:eastAsia="Times New Roman" w:hAnsi="Tahoma" w:cs="Tahoma"/>
          <w:color w:val="424242"/>
          <w:sz w:val="20"/>
          <w:szCs w:val="20"/>
          <w:lang w:eastAsia="ru-RU"/>
        </w:rPr>
        <w:t>Схема возможных переходов для этого процесса показана на рис. 5.1.</w:t>
      </w:r>
    </w:p>
    <w:p w:rsidR="00FF2B4E" w:rsidRPr="00FF2B4E" w:rsidRDefault="00FF2B4E" w:rsidP="00FF2B4E">
      <w:pPr>
        <w:spacing w:before="150" w:after="150" w:line="240" w:lineRule="auto"/>
        <w:ind w:left="300" w:right="300"/>
        <w:rPr>
          <w:rFonts w:ascii="Tahoma" w:eastAsia="Times New Roman" w:hAnsi="Tahoma" w:cs="Tahoma"/>
          <w:color w:val="424242"/>
          <w:sz w:val="20"/>
          <w:szCs w:val="20"/>
          <w:lang w:eastAsia="ru-RU"/>
        </w:rPr>
      </w:pPr>
      <w:r w:rsidRPr="00FF2B4E">
        <w:rPr>
          <w:rFonts w:ascii="Tahoma" w:eastAsia="Times New Roman" w:hAnsi="Tahoma" w:cs="Tahoma"/>
          <w:color w:val="424242"/>
          <w:sz w:val="20"/>
          <w:szCs w:val="20"/>
          <w:lang w:eastAsia="ru-RU"/>
        </w:rPr>
        <w:lastRenderedPageBreak/>
        <w:t xml:space="preserve">Покажем, что этот процесс — </w:t>
      </w:r>
      <w:proofErr w:type="spellStart"/>
      <w:r w:rsidRPr="00FF2B4E">
        <w:rPr>
          <w:rFonts w:ascii="Tahoma" w:eastAsia="Times New Roman" w:hAnsi="Tahoma" w:cs="Tahoma"/>
          <w:color w:val="424242"/>
          <w:sz w:val="20"/>
          <w:szCs w:val="20"/>
          <w:lang w:eastAsia="ru-RU"/>
        </w:rPr>
        <w:t>марковский</w:t>
      </w:r>
      <w:proofErr w:type="spellEnd"/>
      <w:r w:rsidRPr="00FF2B4E">
        <w:rPr>
          <w:rFonts w:ascii="Tahoma" w:eastAsia="Times New Roman" w:hAnsi="Tahoma" w:cs="Tahoma"/>
          <w:color w:val="424242"/>
          <w:sz w:val="20"/>
          <w:szCs w:val="20"/>
          <w:lang w:eastAsia="ru-RU"/>
        </w:rPr>
        <w:t>. Действительно, пред</w:t>
      </w:r>
      <w:r w:rsidRPr="00FF2B4E">
        <w:rPr>
          <w:rFonts w:ascii="Tahoma" w:eastAsia="Times New Roman" w:hAnsi="Tahoma" w:cs="Tahoma"/>
          <w:color w:val="424242"/>
          <w:sz w:val="20"/>
          <w:szCs w:val="20"/>
          <w:lang w:eastAsia="ru-RU"/>
        </w:rPr>
        <w:softHyphen/>
        <w:t xml:space="preserve">ставим себе, что в какой-то момент времени </w:t>
      </w:r>
      <w:r w:rsidRPr="00FF2B4E">
        <w:rPr>
          <w:rFonts w:ascii="Tahoma" w:eastAsia="Times New Roman" w:hAnsi="Tahoma" w:cs="Tahoma"/>
          <w:i/>
          <w:iCs/>
          <w:color w:val="424242"/>
          <w:sz w:val="20"/>
          <w:szCs w:val="20"/>
          <w:lang w:eastAsia="ru-RU"/>
        </w:rPr>
        <w:t>t</w:t>
      </w:r>
      <w:r w:rsidRPr="00FF2B4E">
        <w:rPr>
          <w:rFonts w:ascii="Tahoma" w:eastAsia="Times New Roman" w:hAnsi="Tahoma" w:cs="Tahoma"/>
          <w:i/>
          <w:iCs/>
          <w:color w:val="424242"/>
          <w:sz w:val="20"/>
          <w:szCs w:val="20"/>
          <w:vertAlign w:val="subscript"/>
          <w:lang w:eastAsia="ru-RU"/>
        </w:rPr>
        <w:t>0</w:t>
      </w:r>
      <w:r w:rsidRPr="00FF2B4E">
        <w:rPr>
          <w:rFonts w:ascii="Tahoma" w:eastAsia="Times New Roman" w:hAnsi="Tahoma" w:cs="Tahoma"/>
          <w:i/>
          <w:iCs/>
          <w:color w:val="424242"/>
          <w:sz w:val="20"/>
          <w:szCs w:val="20"/>
          <w:lang w:eastAsia="ru-RU"/>
        </w:rPr>
        <w:t xml:space="preserve"> </w:t>
      </w:r>
      <w:r w:rsidRPr="00FF2B4E">
        <w:rPr>
          <w:rFonts w:ascii="Tahoma" w:eastAsia="Times New Roman" w:hAnsi="Tahoma" w:cs="Tahoma"/>
          <w:color w:val="424242"/>
          <w:sz w:val="20"/>
          <w:szCs w:val="20"/>
          <w:lang w:eastAsia="ru-RU"/>
        </w:rPr>
        <w:t xml:space="preserve">система находится, например, в состоянии </w:t>
      </w:r>
      <w:proofErr w:type="spellStart"/>
      <w:r w:rsidRPr="00FF2B4E">
        <w:rPr>
          <w:rFonts w:ascii="Tahoma" w:eastAsia="Times New Roman" w:hAnsi="Tahoma" w:cs="Tahoma"/>
          <w:i/>
          <w:iCs/>
          <w:color w:val="424242"/>
          <w:sz w:val="20"/>
          <w:szCs w:val="20"/>
          <w:lang w:eastAsia="ru-RU"/>
        </w:rPr>
        <w:t>х</w:t>
      </w:r>
      <w:r w:rsidRPr="00FF2B4E">
        <w:rPr>
          <w:rFonts w:ascii="Tahoma" w:eastAsia="Times New Roman" w:hAnsi="Tahoma" w:cs="Tahoma"/>
          <w:i/>
          <w:iCs/>
          <w:color w:val="424242"/>
          <w:sz w:val="20"/>
          <w:szCs w:val="20"/>
          <w:vertAlign w:val="subscript"/>
          <w:lang w:eastAsia="ru-RU"/>
        </w:rPr>
        <w:t>х</w:t>
      </w:r>
      <w:proofErr w:type="spellEnd"/>
      <w:r w:rsidRPr="00FF2B4E">
        <w:rPr>
          <w:rFonts w:ascii="Tahoma" w:eastAsia="Times New Roman" w:hAnsi="Tahoma" w:cs="Tahoma"/>
          <w:color w:val="424242"/>
          <w:sz w:val="20"/>
          <w:szCs w:val="20"/>
          <w:lang w:eastAsia="ru-RU"/>
        </w:rPr>
        <w:t>—на одну единицу правее начала коорди</w:t>
      </w:r>
      <w:r w:rsidRPr="00FF2B4E">
        <w:rPr>
          <w:rFonts w:ascii="Tahoma" w:eastAsia="Times New Roman" w:hAnsi="Tahoma" w:cs="Tahoma"/>
          <w:color w:val="424242"/>
          <w:sz w:val="20"/>
          <w:szCs w:val="20"/>
          <w:lang w:eastAsia="ru-RU"/>
        </w:rPr>
        <w:softHyphen/>
        <w:t xml:space="preserve">нат. Возможные положения точки через единицу времени будут </w:t>
      </w:r>
      <w:r w:rsidRPr="00FF2B4E">
        <w:rPr>
          <w:rFonts w:ascii="Tahoma" w:eastAsia="Times New Roman" w:hAnsi="Tahoma" w:cs="Tahoma"/>
          <w:i/>
          <w:iCs/>
          <w:color w:val="424242"/>
          <w:sz w:val="20"/>
          <w:szCs w:val="20"/>
          <w:lang w:eastAsia="ru-RU"/>
        </w:rPr>
        <w:t>х</w:t>
      </w:r>
      <w:proofErr w:type="gramStart"/>
      <w:r w:rsidRPr="00FF2B4E">
        <w:rPr>
          <w:rFonts w:ascii="Tahoma" w:eastAsia="Times New Roman" w:hAnsi="Tahoma" w:cs="Tahoma"/>
          <w:i/>
          <w:iCs/>
          <w:color w:val="424242"/>
          <w:sz w:val="20"/>
          <w:szCs w:val="20"/>
          <w:vertAlign w:val="subscript"/>
          <w:lang w:eastAsia="ru-RU"/>
        </w:rPr>
        <w:t>0</w:t>
      </w:r>
      <w:proofErr w:type="gramEnd"/>
      <w:r w:rsidRPr="00FF2B4E">
        <w:rPr>
          <w:rFonts w:ascii="Tahoma" w:eastAsia="Times New Roman" w:hAnsi="Tahoma" w:cs="Tahoma"/>
          <w:i/>
          <w:iCs/>
          <w:color w:val="424242"/>
          <w:sz w:val="20"/>
          <w:szCs w:val="20"/>
          <w:vertAlign w:val="subscript"/>
          <w:lang w:eastAsia="ru-RU"/>
        </w:rPr>
        <w:t xml:space="preserve"> </w:t>
      </w:r>
      <w:r w:rsidRPr="00FF2B4E">
        <w:rPr>
          <w:rFonts w:ascii="Tahoma" w:eastAsia="Times New Roman" w:hAnsi="Tahoma" w:cs="Tahoma"/>
          <w:color w:val="424242"/>
          <w:sz w:val="20"/>
          <w:szCs w:val="20"/>
          <w:lang w:eastAsia="ru-RU"/>
        </w:rPr>
        <w:t xml:space="preserve">и </w:t>
      </w:r>
      <w:r w:rsidRPr="00FF2B4E">
        <w:rPr>
          <w:rFonts w:ascii="Tahoma" w:eastAsia="Times New Roman" w:hAnsi="Tahoma" w:cs="Tahoma"/>
          <w:i/>
          <w:iCs/>
          <w:color w:val="424242"/>
          <w:sz w:val="20"/>
          <w:szCs w:val="20"/>
          <w:lang w:eastAsia="ru-RU"/>
        </w:rPr>
        <w:t>х</w:t>
      </w:r>
      <w:r w:rsidRPr="00FF2B4E">
        <w:rPr>
          <w:rFonts w:ascii="Tahoma" w:eastAsia="Times New Roman" w:hAnsi="Tahoma" w:cs="Tahoma"/>
          <w:i/>
          <w:iCs/>
          <w:color w:val="424242"/>
          <w:sz w:val="20"/>
          <w:szCs w:val="20"/>
          <w:vertAlign w:val="subscript"/>
          <w:lang w:eastAsia="ru-RU"/>
        </w:rPr>
        <w:t>2</w:t>
      </w:r>
      <w:r w:rsidRPr="00FF2B4E">
        <w:rPr>
          <w:rFonts w:ascii="Tahoma" w:eastAsia="Times New Roman" w:hAnsi="Tahoma" w:cs="Tahoma"/>
          <w:i/>
          <w:iCs/>
          <w:color w:val="424242"/>
          <w:sz w:val="20"/>
          <w:szCs w:val="20"/>
          <w:lang w:eastAsia="ru-RU"/>
        </w:rPr>
        <w:t xml:space="preserve"> с </w:t>
      </w:r>
      <w:r w:rsidRPr="00FF2B4E">
        <w:rPr>
          <w:rFonts w:ascii="Tahoma" w:eastAsia="Times New Roman" w:hAnsi="Tahoma" w:cs="Tahoma"/>
          <w:color w:val="424242"/>
          <w:sz w:val="20"/>
          <w:szCs w:val="20"/>
          <w:lang w:eastAsia="ru-RU"/>
        </w:rPr>
        <w:t xml:space="preserve">вероятностями 1/2 и 1/2; через две единицы — </w:t>
      </w:r>
      <w:r w:rsidRPr="00FF2B4E">
        <w:rPr>
          <w:rFonts w:ascii="Tahoma" w:eastAsia="Times New Roman" w:hAnsi="Tahoma" w:cs="Tahoma"/>
          <w:i/>
          <w:iCs/>
          <w:color w:val="424242"/>
          <w:sz w:val="20"/>
          <w:szCs w:val="20"/>
          <w:lang w:eastAsia="ru-RU"/>
        </w:rPr>
        <w:t>x</w:t>
      </w:r>
      <w:r w:rsidRPr="00FF2B4E">
        <w:rPr>
          <w:rFonts w:ascii="Tahoma" w:eastAsia="Times New Roman" w:hAnsi="Tahoma" w:cs="Tahoma"/>
          <w:i/>
          <w:iCs/>
          <w:color w:val="424242"/>
          <w:sz w:val="20"/>
          <w:szCs w:val="20"/>
          <w:vertAlign w:val="subscript"/>
          <w:lang w:eastAsia="ru-RU"/>
        </w:rPr>
        <w:t>-1</w:t>
      </w:r>
      <w:r w:rsidRPr="00FF2B4E">
        <w:rPr>
          <w:rFonts w:ascii="Tahoma" w:eastAsia="Times New Roman" w:hAnsi="Tahoma" w:cs="Tahoma"/>
          <w:i/>
          <w:iCs/>
          <w:color w:val="424242"/>
          <w:sz w:val="20"/>
          <w:szCs w:val="20"/>
          <w:lang w:eastAsia="ru-RU"/>
        </w:rPr>
        <w:t>, x</w:t>
      </w:r>
      <w:r w:rsidRPr="00FF2B4E">
        <w:rPr>
          <w:rFonts w:ascii="Tahoma" w:eastAsia="Times New Roman" w:hAnsi="Tahoma" w:cs="Tahoma"/>
          <w:i/>
          <w:iCs/>
          <w:color w:val="424242"/>
          <w:sz w:val="20"/>
          <w:szCs w:val="20"/>
          <w:vertAlign w:val="subscript"/>
          <w:lang w:eastAsia="ru-RU"/>
        </w:rPr>
        <w:t>1</w:t>
      </w:r>
      <w:r w:rsidRPr="00FF2B4E">
        <w:rPr>
          <w:rFonts w:ascii="Tahoma" w:eastAsia="Times New Roman" w:hAnsi="Tahoma" w:cs="Tahoma"/>
          <w:i/>
          <w:iCs/>
          <w:color w:val="424242"/>
          <w:sz w:val="20"/>
          <w:szCs w:val="20"/>
          <w:lang w:eastAsia="ru-RU"/>
        </w:rPr>
        <w:t>, x</w:t>
      </w:r>
      <w:r w:rsidRPr="00FF2B4E">
        <w:rPr>
          <w:rFonts w:ascii="Tahoma" w:eastAsia="Times New Roman" w:hAnsi="Tahoma" w:cs="Tahoma"/>
          <w:i/>
          <w:iCs/>
          <w:color w:val="424242"/>
          <w:sz w:val="20"/>
          <w:szCs w:val="20"/>
          <w:vertAlign w:val="subscript"/>
          <w:lang w:eastAsia="ru-RU"/>
        </w:rPr>
        <w:t xml:space="preserve">3 </w:t>
      </w:r>
      <w:r w:rsidRPr="00FF2B4E">
        <w:rPr>
          <w:rFonts w:ascii="Tahoma" w:eastAsia="Times New Roman" w:hAnsi="Tahoma" w:cs="Tahoma"/>
          <w:color w:val="424242"/>
          <w:sz w:val="20"/>
          <w:szCs w:val="20"/>
          <w:lang w:eastAsia="ru-RU"/>
        </w:rPr>
        <w:t>с вероятностями 1/4, 1/2, 1/4 и так далее. Очевидно, все эти ве</w:t>
      </w:r>
      <w:r w:rsidRPr="00FF2B4E">
        <w:rPr>
          <w:rFonts w:ascii="Tahoma" w:eastAsia="Times New Roman" w:hAnsi="Tahoma" w:cs="Tahoma"/>
          <w:color w:val="424242"/>
          <w:sz w:val="20"/>
          <w:szCs w:val="20"/>
          <w:lang w:eastAsia="ru-RU"/>
        </w:rPr>
        <w:softHyphen/>
        <w:t xml:space="preserve">роятности зависят только от того, где находится точка в данный момент </w:t>
      </w:r>
      <w:r w:rsidRPr="00FF2B4E">
        <w:rPr>
          <w:rFonts w:ascii="Tahoma" w:eastAsia="Times New Roman" w:hAnsi="Tahoma" w:cs="Tahoma"/>
          <w:i/>
          <w:iCs/>
          <w:color w:val="424242"/>
          <w:sz w:val="20"/>
          <w:szCs w:val="20"/>
          <w:lang w:eastAsia="ru-RU"/>
        </w:rPr>
        <w:t>t</w:t>
      </w:r>
      <w:r w:rsidRPr="00FF2B4E">
        <w:rPr>
          <w:rFonts w:ascii="Tahoma" w:eastAsia="Times New Roman" w:hAnsi="Tahoma" w:cs="Tahoma"/>
          <w:i/>
          <w:iCs/>
          <w:color w:val="424242"/>
          <w:sz w:val="20"/>
          <w:szCs w:val="20"/>
          <w:vertAlign w:val="subscript"/>
          <w:lang w:eastAsia="ru-RU"/>
        </w:rPr>
        <w:t>0</w:t>
      </w:r>
      <w:r w:rsidRPr="00FF2B4E">
        <w:rPr>
          <w:rFonts w:ascii="Tahoma" w:eastAsia="Times New Roman" w:hAnsi="Tahoma" w:cs="Tahoma"/>
          <w:i/>
          <w:iCs/>
          <w:color w:val="424242"/>
          <w:sz w:val="20"/>
          <w:szCs w:val="20"/>
          <w:lang w:eastAsia="ru-RU"/>
        </w:rPr>
        <w:t xml:space="preserve">, </w:t>
      </w:r>
      <w:r w:rsidRPr="00FF2B4E">
        <w:rPr>
          <w:rFonts w:ascii="Tahoma" w:eastAsia="Times New Roman" w:hAnsi="Tahoma" w:cs="Tahoma"/>
          <w:color w:val="424242"/>
          <w:sz w:val="20"/>
          <w:szCs w:val="20"/>
          <w:lang w:eastAsia="ru-RU"/>
        </w:rPr>
        <w:t>и совершенно не зависят от того, как она пришла туда.</w:t>
      </w:r>
    </w:p>
    <w:tbl>
      <w:tblPr>
        <w:tblW w:w="0" w:type="auto"/>
        <w:tblCellSpacing w:w="15" w:type="dxa"/>
        <w:tblInd w:w="3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68"/>
        <w:gridCol w:w="7905"/>
      </w:tblGrid>
      <w:tr w:rsidR="00FF2B4E" w:rsidRPr="00FF2B4E">
        <w:trPr>
          <w:gridAfter w:val="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2B4E" w:rsidRPr="00FF2B4E" w:rsidRDefault="00FF2B4E" w:rsidP="00FF2B4E">
            <w:pPr>
              <w:spacing w:before="150" w:after="150" w:line="240" w:lineRule="auto"/>
              <w:ind w:left="150" w:right="150"/>
              <w:rPr>
                <w:rFonts w:ascii="Tahoma" w:eastAsia="Times New Roman" w:hAnsi="Tahoma" w:cs="Tahoma"/>
                <w:color w:val="424242"/>
                <w:sz w:val="20"/>
                <w:szCs w:val="20"/>
                <w:lang w:eastAsia="ru-RU"/>
              </w:rPr>
            </w:pPr>
            <w:r w:rsidRPr="00FF2B4E">
              <w:rPr>
                <w:rFonts w:ascii="Tahoma" w:eastAsia="Times New Roman" w:hAnsi="Tahoma" w:cs="Tahoma"/>
                <w:color w:val="424242"/>
                <w:sz w:val="20"/>
                <w:szCs w:val="20"/>
                <w:lang w:eastAsia="ru-RU"/>
              </w:rPr>
              <w:t> </w:t>
            </w:r>
          </w:p>
        </w:tc>
      </w:tr>
      <w:tr w:rsidR="00FF2B4E" w:rsidRPr="00FF2B4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2B4E" w:rsidRPr="00FF2B4E" w:rsidRDefault="00FF2B4E" w:rsidP="00FF2B4E">
            <w:pPr>
              <w:spacing w:before="150" w:after="150" w:line="240" w:lineRule="auto"/>
              <w:ind w:left="150" w:right="150"/>
              <w:rPr>
                <w:rFonts w:ascii="Tahoma" w:eastAsia="Times New Roman" w:hAnsi="Tahoma" w:cs="Tahoma"/>
                <w:color w:val="424242"/>
                <w:sz w:val="20"/>
                <w:szCs w:val="20"/>
                <w:lang w:eastAsia="ru-RU"/>
              </w:rPr>
            </w:pPr>
            <w:r w:rsidRPr="00FF2B4E">
              <w:rPr>
                <w:rFonts w:ascii="Tahoma" w:eastAsia="Times New Roman" w:hAnsi="Tahoma" w:cs="Tahoma"/>
                <w:color w:val="424242"/>
                <w:sz w:val="20"/>
                <w:szCs w:val="20"/>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F2B4E" w:rsidRPr="00FF2B4E" w:rsidRDefault="00FF2B4E" w:rsidP="00FF2B4E">
            <w:pPr>
              <w:spacing w:before="150" w:after="150" w:line="240" w:lineRule="auto"/>
              <w:ind w:left="150" w:right="150"/>
              <w:rPr>
                <w:rFonts w:ascii="Tahoma" w:eastAsia="Times New Roman" w:hAnsi="Tahoma" w:cs="Tahoma"/>
                <w:color w:val="424242"/>
                <w:sz w:val="20"/>
                <w:szCs w:val="20"/>
                <w:lang w:eastAsia="ru-RU"/>
              </w:rPr>
            </w:pPr>
            <w:r>
              <w:rPr>
                <w:rFonts w:ascii="Tahoma" w:eastAsia="Times New Roman" w:hAnsi="Tahoma" w:cs="Tahoma"/>
                <w:noProof/>
                <w:color w:val="424242"/>
                <w:sz w:val="20"/>
                <w:szCs w:val="20"/>
                <w:lang w:eastAsia="ru-RU"/>
              </w:rPr>
              <w:drawing>
                <wp:inline distT="0" distB="0" distL="0" distR="0">
                  <wp:extent cx="4743450" cy="400050"/>
                  <wp:effectExtent l="19050" t="0" r="0" b="0"/>
                  <wp:docPr id="146" name="Рисунок 146" descr="http://ok-t.ru/studopedia/baza11/3897298141594.files/image0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ok-t.ru/studopedia/baza11/3897298141594.files/image061.gif"/>
                          <pic:cNvPicPr>
                            <a:picLocks noChangeAspect="1" noChangeArrowheads="1"/>
                          </pic:cNvPicPr>
                        </pic:nvPicPr>
                        <pic:blipFill>
                          <a:blip r:embed="rId38" cstate="print"/>
                          <a:srcRect/>
                          <a:stretch>
                            <a:fillRect/>
                          </a:stretch>
                        </pic:blipFill>
                        <pic:spPr bwMode="auto">
                          <a:xfrm>
                            <a:off x="0" y="0"/>
                            <a:ext cx="4743450" cy="400050"/>
                          </a:xfrm>
                          <a:prstGeom prst="rect">
                            <a:avLst/>
                          </a:prstGeom>
                          <a:noFill/>
                          <a:ln w="9525">
                            <a:noFill/>
                            <a:miter lim="800000"/>
                            <a:headEnd/>
                            <a:tailEnd/>
                          </a:ln>
                        </pic:spPr>
                      </pic:pic>
                    </a:graphicData>
                  </a:graphic>
                </wp:inline>
              </w:drawing>
            </w:r>
          </w:p>
        </w:tc>
      </w:tr>
    </w:tbl>
    <w:p w:rsidR="00FF2B4E" w:rsidRPr="00FF2B4E" w:rsidRDefault="00FF2B4E" w:rsidP="00FF2B4E">
      <w:pPr>
        <w:spacing w:before="150" w:after="150" w:line="240" w:lineRule="auto"/>
        <w:ind w:left="300" w:right="300"/>
        <w:rPr>
          <w:rFonts w:ascii="Tahoma" w:eastAsia="Times New Roman" w:hAnsi="Tahoma" w:cs="Tahoma"/>
          <w:color w:val="424242"/>
          <w:sz w:val="20"/>
          <w:szCs w:val="20"/>
          <w:lang w:eastAsia="ru-RU"/>
        </w:rPr>
      </w:pPr>
      <w:r w:rsidRPr="00FF2B4E">
        <w:rPr>
          <w:rFonts w:ascii="Tahoma" w:eastAsia="Times New Roman" w:hAnsi="Tahoma" w:cs="Tahoma"/>
          <w:color w:val="424242"/>
          <w:sz w:val="20"/>
          <w:szCs w:val="20"/>
          <w:lang w:eastAsia="ru-RU"/>
        </w:rPr>
        <w:t> </w:t>
      </w:r>
    </w:p>
    <w:p w:rsidR="00FF2B4E" w:rsidRPr="00FF2B4E" w:rsidRDefault="00FF2B4E" w:rsidP="00FF2B4E">
      <w:pPr>
        <w:spacing w:after="0" w:line="240" w:lineRule="auto"/>
        <w:ind w:left="150" w:right="150"/>
        <w:rPr>
          <w:rFonts w:ascii="Tahoma" w:eastAsia="Times New Roman" w:hAnsi="Tahoma" w:cs="Tahoma"/>
          <w:color w:val="424242"/>
          <w:sz w:val="20"/>
          <w:szCs w:val="20"/>
          <w:lang w:eastAsia="ru-RU"/>
        </w:rPr>
      </w:pPr>
    </w:p>
    <w:p w:rsidR="00FF2B4E" w:rsidRPr="00FF2B4E" w:rsidRDefault="00FF2B4E" w:rsidP="00FF2B4E">
      <w:pPr>
        <w:spacing w:before="150" w:after="150" w:line="240" w:lineRule="auto"/>
        <w:ind w:left="300" w:right="300"/>
        <w:rPr>
          <w:rFonts w:ascii="Tahoma" w:eastAsia="Times New Roman" w:hAnsi="Tahoma" w:cs="Tahoma"/>
          <w:color w:val="424242"/>
          <w:sz w:val="20"/>
          <w:szCs w:val="20"/>
          <w:lang w:eastAsia="ru-RU"/>
        </w:rPr>
      </w:pPr>
      <w:r w:rsidRPr="00FF2B4E">
        <w:rPr>
          <w:rFonts w:ascii="Tahoma" w:eastAsia="Times New Roman" w:hAnsi="Tahoma" w:cs="Tahoma"/>
          <w:color w:val="424242"/>
          <w:sz w:val="20"/>
          <w:szCs w:val="20"/>
          <w:lang w:eastAsia="ru-RU"/>
        </w:rPr>
        <w:t>Рис. 5.1.</w:t>
      </w:r>
    </w:p>
    <w:p w:rsidR="00FF2B4E" w:rsidRPr="00FF2B4E" w:rsidRDefault="00FF2B4E" w:rsidP="00FF2B4E">
      <w:pPr>
        <w:spacing w:before="150" w:after="150" w:line="240" w:lineRule="auto"/>
        <w:ind w:left="300" w:right="300"/>
        <w:rPr>
          <w:rFonts w:ascii="Tahoma" w:eastAsia="Times New Roman" w:hAnsi="Tahoma" w:cs="Tahoma"/>
          <w:color w:val="424242"/>
          <w:sz w:val="20"/>
          <w:szCs w:val="20"/>
          <w:lang w:eastAsia="ru-RU"/>
        </w:rPr>
      </w:pPr>
      <w:r w:rsidRPr="00FF2B4E">
        <w:rPr>
          <w:rFonts w:ascii="Tahoma" w:eastAsia="Times New Roman" w:hAnsi="Tahoma" w:cs="Tahoma"/>
          <w:color w:val="424242"/>
          <w:sz w:val="20"/>
          <w:szCs w:val="20"/>
          <w:lang w:eastAsia="ru-RU"/>
        </w:rPr>
        <w:t xml:space="preserve">Рассмотрим другой пример. Имеется техническое устройство </w:t>
      </w:r>
      <w:r w:rsidRPr="00FF2B4E">
        <w:rPr>
          <w:rFonts w:ascii="Tahoma" w:eastAsia="Times New Roman" w:hAnsi="Tahoma" w:cs="Tahoma"/>
          <w:i/>
          <w:iCs/>
          <w:color w:val="424242"/>
          <w:sz w:val="20"/>
          <w:szCs w:val="20"/>
          <w:lang w:eastAsia="ru-RU"/>
        </w:rPr>
        <w:t xml:space="preserve">X, </w:t>
      </w:r>
      <w:r w:rsidRPr="00FF2B4E">
        <w:rPr>
          <w:rFonts w:ascii="Tahoma" w:eastAsia="Times New Roman" w:hAnsi="Tahoma" w:cs="Tahoma"/>
          <w:color w:val="424242"/>
          <w:sz w:val="20"/>
          <w:szCs w:val="20"/>
          <w:lang w:eastAsia="ru-RU"/>
        </w:rPr>
        <w:t xml:space="preserve">состоящее из элементов (деталей) типов </w:t>
      </w:r>
      <w:r w:rsidRPr="00FF2B4E">
        <w:rPr>
          <w:rFonts w:ascii="Tahoma" w:eastAsia="Times New Roman" w:hAnsi="Tahoma" w:cs="Tahoma"/>
          <w:i/>
          <w:iCs/>
          <w:color w:val="424242"/>
          <w:sz w:val="20"/>
          <w:szCs w:val="20"/>
          <w:lang w:eastAsia="ru-RU"/>
        </w:rPr>
        <w:t xml:space="preserve">а </w:t>
      </w:r>
      <w:r w:rsidRPr="00FF2B4E">
        <w:rPr>
          <w:rFonts w:ascii="Tahoma" w:eastAsia="Times New Roman" w:hAnsi="Tahoma" w:cs="Tahoma"/>
          <w:color w:val="424242"/>
          <w:sz w:val="20"/>
          <w:szCs w:val="20"/>
          <w:lang w:eastAsia="ru-RU"/>
        </w:rPr>
        <w:t xml:space="preserve">и </w:t>
      </w:r>
      <w:proofErr w:type="spellStart"/>
      <w:r w:rsidRPr="00FF2B4E">
        <w:rPr>
          <w:rFonts w:ascii="Tahoma" w:eastAsia="Times New Roman" w:hAnsi="Tahoma" w:cs="Tahoma"/>
          <w:i/>
          <w:iCs/>
          <w:color w:val="424242"/>
          <w:sz w:val="20"/>
          <w:szCs w:val="20"/>
          <w:lang w:eastAsia="ru-RU"/>
        </w:rPr>
        <w:t>b</w:t>
      </w:r>
      <w:proofErr w:type="spellEnd"/>
      <w:r w:rsidRPr="00FF2B4E">
        <w:rPr>
          <w:rFonts w:ascii="Tahoma" w:eastAsia="Times New Roman" w:hAnsi="Tahoma" w:cs="Tahoma"/>
          <w:i/>
          <w:iCs/>
          <w:color w:val="424242"/>
          <w:sz w:val="20"/>
          <w:szCs w:val="20"/>
          <w:lang w:eastAsia="ru-RU"/>
        </w:rPr>
        <w:t xml:space="preserve">, </w:t>
      </w:r>
      <w:r w:rsidRPr="00FF2B4E">
        <w:rPr>
          <w:rFonts w:ascii="Tahoma" w:eastAsia="Times New Roman" w:hAnsi="Tahoma" w:cs="Tahoma"/>
          <w:color w:val="424242"/>
          <w:sz w:val="20"/>
          <w:szCs w:val="20"/>
          <w:lang w:eastAsia="ru-RU"/>
        </w:rPr>
        <w:t>обладающих разной долговечностью. Эти элементы в случайные моменты времени и неза</w:t>
      </w:r>
      <w:r w:rsidRPr="00FF2B4E">
        <w:rPr>
          <w:rFonts w:ascii="Tahoma" w:eastAsia="Times New Roman" w:hAnsi="Tahoma" w:cs="Tahoma"/>
          <w:color w:val="424242"/>
          <w:sz w:val="20"/>
          <w:szCs w:val="20"/>
          <w:lang w:eastAsia="ru-RU"/>
        </w:rPr>
        <w:softHyphen/>
        <w:t xml:space="preserve">висимо друг от друга могут выходить из строя. Исправная работа каждого </w:t>
      </w:r>
      <w:proofErr w:type="gramStart"/>
      <w:r w:rsidRPr="00FF2B4E">
        <w:rPr>
          <w:rFonts w:ascii="Tahoma" w:eastAsia="Times New Roman" w:hAnsi="Tahoma" w:cs="Tahoma"/>
          <w:color w:val="424242"/>
          <w:sz w:val="20"/>
          <w:szCs w:val="20"/>
          <w:lang w:eastAsia="ru-RU"/>
        </w:rPr>
        <w:t>элемента</w:t>
      </w:r>
      <w:proofErr w:type="gramEnd"/>
      <w:r w:rsidRPr="00FF2B4E">
        <w:rPr>
          <w:rFonts w:ascii="Tahoma" w:eastAsia="Times New Roman" w:hAnsi="Tahoma" w:cs="Tahoma"/>
          <w:color w:val="424242"/>
          <w:sz w:val="20"/>
          <w:szCs w:val="20"/>
          <w:lang w:eastAsia="ru-RU"/>
        </w:rPr>
        <w:t xml:space="preserve"> безусловно необходима для работы устройства в целом. Время безотказной работы элемента — случайная величина, распределенная по показательному закону; для элементов типа </w:t>
      </w:r>
      <w:r w:rsidRPr="00FF2B4E">
        <w:rPr>
          <w:rFonts w:ascii="Tahoma" w:eastAsia="Times New Roman" w:hAnsi="Tahoma" w:cs="Tahoma"/>
          <w:i/>
          <w:iCs/>
          <w:color w:val="424242"/>
          <w:sz w:val="20"/>
          <w:szCs w:val="20"/>
          <w:lang w:eastAsia="ru-RU"/>
        </w:rPr>
        <w:t xml:space="preserve">а </w:t>
      </w:r>
      <w:r w:rsidRPr="00FF2B4E">
        <w:rPr>
          <w:rFonts w:ascii="Tahoma" w:eastAsia="Times New Roman" w:hAnsi="Tahoma" w:cs="Tahoma"/>
          <w:color w:val="424242"/>
          <w:sz w:val="20"/>
          <w:szCs w:val="20"/>
          <w:lang w:eastAsia="ru-RU"/>
        </w:rPr>
        <w:t xml:space="preserve">и </w:t>
      </w:r>
      <w:proofErr w:type="spellStart"/>
      <w:r w:rsidRPr="00FF2B4E">
        <w:rPr>
          <w:rFonts w:ascii="Tahoma" w:eastAsia="Times New Roman" w:hAnsi="Tahoma" w:cs="Tahoma"/>
          <w:i/>
          <w:iCs/>
          <w:color w:val="424242"/>
          <w:sz w:val="20"/>
          <w:szCs w:val="20"/>
          <w:lang w:eastAsia="ru-RU"/>
        </w:rPr>
        <w:t>b</w:t>
      </w:r>
      <w:proofErr w:type="spellEnd"/>
      <w:r w:rsidRPr="00FF2B4E">
        <w:rPr>
          <w:rFonts w:ascii="Tahoma" w:eastAsia="Times New Roman" w:hAnsi="Tahoma" w:cs="Tahoma"/>
          <w:i/>
          <w:iCs/>
          <w:color w:val="424242"/>
          <w:sz w:val="20"/>
          <w:szCs w:val="20"/>
          <w:lang w:eastAsia="ru-RU"/>
        </w:rPr>
        <w:t xml:space="preserve"> </w:t>
      </w:r>
      <w:r w:rsidRPr="00FF2B4E">
        <w:rPr>
          <w:rFonts w:ascii="Tahoma" w:eastAsia="Times New Roman" w:hAnsi="Tahoma" w:cs="Tahoma"/>
          <w:color w:val="424242"/>
          <w:sz w:val="20"/>
          <w:szCs w:val="20"/>
          <w:lang w:eastAsia="ru-RU"/>
        </w:rPr>
        <w:t xml:space="preserve">параметры этого закона различны и равны соответственно </w:t>
      </w:r>
      <w:r>
        <w:rPr>
          <w:rFonts w:ascii="Tahoma" w:eastAsia="Times New Roman" w:hAnsi="Tahoma" w:cs="Tahoma"/>
          <w:noProof/>
          <w:color w:val="424242"/>
          <w:sz w:val="20"/>
          <w:szCs w:val="20"/>
          <w:lang w:eastAsia="ru-RU"/>
        </w:rPr>
        <w:drawing>
          <wp:inline distT="0" distB="0" distL="0" distR="0">
            <wp:extent cx="142875" cy="180975"/>
            <wp:effectExtent l="19050" t="0" r="0" b="0"/>
            <wp:docPr id="147" name="Рисунок 147" descr="http://ok-t.ru/studopedia/baza11/3897298141594.files/image0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ok-t.ru/studopedia/baza11/3897298141594.files/image063.gif"/>
                    <pic:cNvPicPr>
                      <a:picLocks noChangeAspect="1" noChangeArrowheads="1"/>
                    </pic:cNvPicPr>
                  </pic:nvPicPr>
                  <pic:blipFill>
                    <a:blip r:embed="rId39" cstate="print"/>
                    <a:srcRect/>
                    <a:stretch>
                      <a:fillRect/>
                    </a:stretch>
                  </pic:blipFill>
                  <pic:spPr bwMode="auto">
                    <a:xfrm>
                      <a:off x="0" y="0"/>
                      <a:ext cx="142875" cy="180975"/>
                    </a:xfrm>
                    <a:prstGeom prst="rect">
                      <a:avLst/>
                    </a:prstGeom>
                    <a:noFill/>
                    <a:ln w="9525">
                      <a:noFill/>
                      <a:miter lim="800000"/>
                      <a:headEnd/>
                      <a:tailEnd/>
                    </a:ln>
                  </pic:spPr>
                </pic:pic>
              </a:graphicData>
            </a:graphic>
          </wp:inline>
        </w:drawing>
      </w:r>
      <w:r w:rsidRPr="00FF2B4E">
        <w:rPr>
          <w:rFonts w:ascii="Tahoma" w:eastAsia="Times New Roman" w:hAnsi="Tahoma" w:cs="Tahoma"/>
          <w:i/>
          <w:iCs/>
          <w:color w:val="424242"/>
          <w:sz w:val="20"/>
          <w:szCs w:val="20"/>
          <w:vertAlign w:val="subscript"/>
          <w:lang w:eastAsia="ru-RU"/>
        </w:rPr>
        <w:t>а</w:t>
      </w:r>
      <w:r w:rsidRPr="00FF2B4E">
        <w:rPr>
          <w:rFonts w:ascii="Tahoma" w:eastAsia="Times New Roman" w:hAnsi="Tahoma" w:cs="Tahoma"/>
          <w:i/>
          <w:iCs/>
          <w:color w:val="424242"/>
          <w:sz w:val="20"/>
          <w:szCs w:val="20"/>
          <w:lang w:eastAsia="ru-RU"/>
        </w:rPr>
        <w:t xml:space="preserve"> </w:t>
      </w:r>
      <w:r w:rsidRPr="00FF2B4E">
        <w:rPr>
          <w:rFonts w:ascii="Tahoma" w:eastAsia="Times New Roman" w:hAnsi="Tahoma" w:cs="Tahoma"/>
          <w:color w:val="424242"/>
          <w:sz w:val="20"/>
          <w:szCs w:val="20"/>
          <w:lang w:eastAsia="ru-RU"/>
        </w:rPr>
        <w:t xml:space="preserve">и </w:t>
      </w:r>
      <w:r>
        <w:rPr>
          <w:rFonts w:ascii="Tahoma" w:eastAsia="Times New Roman" w:hAnsi="Tahoma" w:cs="Tahoma"/>
          <w:noProof/>
          <w:color w:val="424242"/>
          <w:sz w:val="20"/>
          <w:szCs w:val="20"/>
          <w:lang w:eastAsia="ru-RU"/>
        </w:rPr>
        <w:drawing>
          <wp:inline distT="0" distB="0" distL="0" distR="0">
            <wp:extent cx="142875" cy="180975"/>
            <wp:effectExtent l="19050" t="0" r="0" b="0"/>
            <wp:docPr id="148" name="Рисунок 148" descr="http://ok-t.ru/studopedia/baza11/3897298141594.files/image0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ok-t.ru/studopedia/baza11/3897298141594.files/image063.gif"/>
                    <pic:cNvPicPr>
                      <a:picLocks noChangeAspect="1" noChangeArrowheads="1"/>
                    </pic:cNvPicPr>
                  </pic:nvPicPr>
                  <pic:blipFill>
                    <a:blip r:embed="rId39" cstate="print"/>
                    <a:srcRect/>
                    <a:stretch>
                      <a:fillRect/>
                    </a:stretch>
                  </pic:blipFill>
                  <pic:spPr bwMode="auto">
                    <a:xfrm>
                      <a:off x="0" y="0"/>
                      <a:ext cx="142875" cy="180975"/>
                    </a:xfrm>
                    <a:prstGeom prst="rect">
                      <a:avLst/>
                    </a:prstGeom>
                    <a:noFill/>
                    <a:ln w="9525">
                      <a:noFill/>
                      <a:miter lim="800000"/>
                      <a:headEnd/>
                      <a:tailEnd/>
                    </a:ln>
                  </pic:spPr>
                </pic:pic>
              </a:graphicData>
            </a:graphic>
          </wp:inline>
        </w:drawing>
      </w:r>
      <w:proofErr w:type="spellStart"/>
      <w:r w:rsidRPr="00FF2B4E">
        <w:rPr>
          <w:rFonts w:ascii="Tahoma" w:eastAsia="Times New Roman" w:hAnsi="Tahoma" w:cs="Tahoma"/>
          <w:i/>
          <w:iCs/>
          <w:color w:val="424242"/>
          <w:sz w:val="20"/>
          <w:szCs w:val="20"/>
          <w:vertAlign w:val="subscript"/>
          <w:lang w:eastAsia="ru-RU"/>
        </w:rPr>
        <w:t>ь</w:t>
      </w:r>
      <w:proofErr w:type="spellEnd"/>
      <w:r w:rsidRPr="00FF2B4E">
        <w:rPr>
          <w:rFonts w:ascii="Tahoma" w:eastAsia="Times New Roman" w:hAnsi="Tahoma" w:cs="Tahoma"/>
          <w:i/>
          <w:iCs/>
          <w:color w:val="424242"/>
          <w:sz w:val="20"/>
          <w:szCs w:val="20"/>
          <w:lang w:eastAsia="ru-RU"/>
        </w:rPr>
        <w:t xml:space="preserve">. </w:t>
      </w:r>
      <w:r w:rsidRPr="00FF2B4E">
        <w:rPr>
          <w:rFonts w:ascii="Tahoma" w:eastAsia="Times New Roman" w:hAnsi="Tahoma" w:cs="Tahoma"/>
          <w:color w:val="424242"/>
          <w:sz w:val="20"/>
          <w:szCs w:val="20"/>
          <w:lang w:eastAsia="ru-RU"/>
        </w:rPr>
        <w:t>В случае отказа устройства немедленно принимаются меры для вы</w:t>
      </w:r>
      <w:r w:rsidRPr="00FF2B4E">
        <w:rPr>
          <w:rFonts w:ascii="Tahoma" w:eastAsia="Times New Roman" w:hAnsi="Tahoma" w:cs="Tahoma"/>
          <w:color w:val="424242"/>
          <w:sz w:val="20"/>
          <w:szCs w:val="20"/>
          <w:lang w:eastAsia="ru-RU"/>
        </w:rPr>
        <w:softHyphen/>
        <w:t xml:space="preserve">явления </w:t>
      </w:r>
      <w:proofErr w:type="gramStart"/>
      <w:r w:rsidRPr="00FF2B4E">
        <w:rPr>
          <w:rFonts w:ascii="Tahoma" w:eastAsia="Times New Roman" w:hAnsi="Tahoma" w:cs="Tahoma"/>
          <w:color w:val="424242"/>
          <w:sz w:val="20"/>
          <w:szCs w:val="20"/>
          <w:lang w:eastAsia="ru-RU"/>
        </w:rPr>
        <w:t>причин</w:t>
      </w:r>
      <w:proofErr w:type="gramEnd"/>
      <w:r w:rsidRPr="00FF2B4E">
        <w:rPr>
          <w:rFonts w:ascii="Tahoma" w:eastAsia="Times New Roman" w:hAnsi="Tahoma" w:cs="Tahoma"/>
          <w:color w:val="424242"/>
          <w:sz w:val="20"/>
          <w:szCs w:val="20"/>
          <w:lang w:eastAsia="ru-RU"/>
        </w:rPr>
        <w:t xml:space="preserve"> и обнаруженный неисправный элемент немедленно заменяется новым. Время, потребное для восстановления (ремонта) устройства, распределено по показательному закону с параметром </w:t>
      </w:r>
      <w:r>
        <w:rPr>
          <w:rFonts w:ascii="Tahoma" w:eastAsia="Times New Roman" w:hAnsi="Tahoma" w:cs="Tahoma"/>
          <w:noProof/>
          <w:color w:val="424242"/>
          <w:sz w:val="20"/>
          <w:szCs w:val="20"/>
          <w:lang w:eastAsia="ru-RU"/>
        </w:rPr>
        <w:drawing>
          <wp:inline distT="0" distB="0" distL="0" distR="0">
            <wp:extent cx="152400" cy="161925"/>
            <wp:effectExtent l="19050" t="0" r="0" b="0"/>
            <wp:docPr id="149" name="Рисунок 149" descr="http://ok-t.ru/studopedia/baza11/3897298141594.files/image0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ok-t.ru/studopedia/baza11/3897298141594.files/image066.gif"/>
                    <pic:cNvPicPr>
                      <a:picLocks noChangeAspect="1" noChangeArrowheads="1"/>
                    </pic:cNvPicPr>
                  </pic:nvPicPr>
                  <pic:blipFill>
                    <a:blip r:embed="rId40" cstate="print"/>
                    <a:srcRect/>
                    <a:stretch>
                      <a:fillRect/>
                    </a:stretch>
                  </pic:blipFill>
                  <pic:spPr bwMode="auto">
                    <a:xfrm>
                      <a:off x="0" y="0"/>
                      <a:ext cx="152400" cy="161925"/>
                    </a:xfrm>
                    <a:prstGeom prst="rect">
                      <a:avLst/>
                    </a:prstGeom>
                    <a:noFill/>
                    <a:ln w="9525">
                      <a:noFill/>
                      <a:miter lim="800000"/>
                      <a:headEnd/>
                      <a:tailEnd/>
                    </a:ln>
                  </pic:spPr>
                </pic:pic>
              </a:graphicData>
            </a:graphic>
          </wp:inline>
        </w:drawing>
      </w:r>
      <w:r w:rsidRPr="00FF2B4E">
        <w:rPr>
          <w:rFonts w:ascii="Tahoma" w:eastAsia="Times New Roman" w:hAnsi="Tahoma" w:cs="Tahoma"/>
          <w:i/>
          <w:iCs/>
          <w:color w:val="424242"/>
          <w:sz w:val="20"/>
          <w:szCs w:val="20"/>
          <w:vertAlign w:val="subscript"/>
          <w:lang w:eastAsia="ru-RU"/>
        </w:rPr>
        <w:t xml:space="preserve">а </w:t>
      </w:r>
      <w:r w:rsidRPr="00FF2B4E">
        <w:rPr>
          <w:rFonts w:ascii="Tahoma" w:eastAsia="Times New Roman" w:hAnsi="Tahoma" w:cs="Tahoma"/>
          <w:color w:val="424242"/>
          <w:sz w:val="20"/>
          <w:szCs w:val="20"/>
          <w:lang w:eastAsia="ru-RU"/>
        </w:rPr>
        <w:t xml:space="preserve">(если вышел из строя элемент типа </w:t>
      </w:r>
      <w:r w:rsidRPr="00FF2B4E">
        <w:rPr>
          <w:rFonts w:ascii="Tahoma" w:eastAsia="Times New Roman" w:hAnsi="Tahoma" w:cs="Tahoma"/>
          <w:i/>
          <w:iCs/>
          <w:color w:val="424242"/>
          <w:sz w:val="20"/>
          <w:szCs w:val="20"/>
          <w:lang w:eastAsia="ru-RU"/>
        </w:rPr>
        <w:t xml:space="preserve">а) </w:t>
      </w:r>
      <w:r w:rsidRPr="00FF2B4E">
        <w:rPr>
          <w:rFonts w:ascii="Tahoma" w:eastAsia="Times New Roman" w:hAnsi="Tahoma" w:cs="Tahoma"/>
          <w:color w:val="424242"/>
          <w:sz w:val="20"/>
          <w:szCs w:val="20"/>
          <w:lang w:eastAsia="ru-RU"/>
        </w:rPr>
        <w:t xml:space="preserve">и </w:t>
      </w:r>
      <w:r>
        <w:rPr>
          <w:rFonts w:ascii="Tahoma" w:eastAsia="Times New Roman" w:hAnsi="Tahoma" w:cs="Tahoma"/>
          <w:noProof/>
          <w:color w:val="424242"/>
          <w:sz w:val="20"/>
          <w:szCs w:val="20"/>
          <w:lang w:eastAsia="ru-RU"/>
        </w:rPr>
        <w:drawing>
          <wp:inline distT="0" distB="0" distL="0" distR="0">
            <wp:extent cx="152400" cy="161925"/>
            <wp:effectExtent l="19050" t="0" r="0" b="0"/>
            <wp:docPr id="150" name="Рисунок 150" descr="http://ok-t.ru/studopedia/baza11/3897298141594.files/image0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ok-t.ru/studopedia/baza11/3897298141594.files/image066.gif"/>
                    <pic:cNvPicPr>
                      <a:picLocks noChangeAspect="1" noChangeArrowheads="1"/>
                    </pic:cNvPicPr>
                  </pic:nvPicPr>
                  <pic:blipFill>
                    <a:blip r:embed="rId40" cstate="print"/>
                    <a:srcRect/>
                    <a:stretch>
                      <a:fillRect/>
                    </a:stretch>
                  </pic:blipFill>
                  <pic:spPr bwMode="auto">
                    <a:xfrm>
                      <a:off x="0" y="0"/>
                      <a:ext cx="152400" cy="161925"/>
                    </a:xfrm>
                    <a:prstGeom prst="rect">
                      <a:avLst/>
                    </a:prstGeom>
                    <a:noFill/>
                    <a:ln w="9525">
                      <a:noFill/>
                      <a:miter lim="800000"/>
                      <a:headEnd/>
                      <a:tailEnd/>
                    </a:ln>
                  </pic:spPr>
                </pic:pic>
              </a:graphicData>
            </a:graphic>
          </wp:inline>
        </w:drawing>
      </w:r>
      <w:proofErr w:type="spellStart"/>
      <w:r w:rsidRPr="00FF2B4E">
        <w:rPr>
          <w:rFonts w:ascii="Tahoma" w:eastAsia="Times New Roman" w:hAnsi="Tahoma" w:cs="Tahoma"/>
          <w:i/>
          <w:iCs/>
          <w:color w:val="424242"/>
          <w:sz w:val="20"/>
          <w:szCs w:val="20"/>
          <w:vertAlign w:val="subscript"/>
          <w:lang w:eastAsia="ru-RU"/>
        </w:rPr>
        <w:t>b</w:t>
      </w:r>
      <w:proofErr w:type="spellEnd"/>
      <w:r w:rsidRPr="00FF2B4E">
        <w:rPr>
          <w:rFonts w:ascii="Tahoma" w:eastAsia="Times New Roman" w:hAnsi="Tahoma" w:cs="Tahoma"/>
          <w:i/>
          <w:iCs/>
          <w:color w:val="424242"/>
          <w:sz w:val="20"/>
          <w:szCs w:val="20"/>
          <w:lang w:eastAsia="ru-RU"/>
        </w:rPr>
        <w:t xml:space="preserve"> </w:t>
      </w:r>
      <w:r w:rsidRPr="00FF2B4E">
        <w:rPr>
          <w:rFonts w:ascii="Tahoma" w:eastAsia="Times New Roman" w:hAnsi="Tahoma" w:cs="Tahoma"/>
          <w:color w:val="424242"/>
          <w:sz w:val="20"/>
          <w:szCs w:val="20"/>
          <w:lang w:eastAsia="ru-RU"/>
        </w:rPr>
        <w:t xml:space="preserve">(если вышел из строя элемент типа </w:t>
      </w:r>
      <w:proofErr w:type="spellStart"/>
      <w:r w:rsidRPr="00FF2B4E">
        <w:rPr>
          <w:rFonts w:ascii="Tahoma" w:eastAsia="Times New Roman" w:hAnsi="Tahoma" w:cs="Tahoma"/>
          <w:i/>
          <w:iCs/>
          <w:color w:val="424242"/>
          <w:sz w:val="20"/>
          <w:szCs w:val="20"/>
          <w:lang w:eastAsia="ru-RU"/>
        </w:rPr>
        <w:t>b</w:t>
      </w:r>
      <w:proofErr w:type="spellEnd"/>
      <w:r w:rsidRPr="00FF2B4E">
        <w:rPr>
          <w:rFonts w:ascii="Tahoma" w:eastAsia="Times New Roman" w:hAnsi="Tahoma" w:cs="Tahoma"/>
          <w:i/>
          <w:iCs/>
          <w:color w:val="424242"/>
          <w:sz w:val="20"/>
          <w:szCs w:val="20"/>
          <w:lang w:eastAsia="ru-RU"/>
        </w:rPr>
        <w:t>).</w:t>
      </w:r>
    </w:p>
    <w:p w:rsidR="00792D78" w:rsidRDefault="00792D78" w:rsidP="00792D78">
      <w:pPr>
        <w:pStyle w:val="a4"/>
        <w:ind w:left="300" w:right="300"/>
      </w:pPr>
      <w:r>
        <w:t xml:space="preserve">В данном примере случайный процесс, протекающий в системе, есть </w:t>
      </w:r>
      <w:proofErr w:type="spellStart"/>
      <w:r>
        <w:t>марковский</w:t>
      </w:r>
      <w:proofErr w:type="spellEnd"/>
      <w:r>
        <w:t xml:space="preserve"> процесс с непрерывным временем и конечным мно</w:t>
      </w:r>
      <w:r>
        <w:softHyphen/>
        <w:t>жеством состояний:</w:t>
      </w:r>
    </w:p>
    <w:p w:rsidR="00792D78" w:rsidRDefault="00792D78" w:rsidP="00792D78">
      <w:pPr>
        <w:pStyle w:val="a4"/>
        <w:ind w:left="300" w:right="300"/>
      </w:pPr>
      <w:r>
        <w:rPr>
          <w:i/>
          <w:iCs/>
        </w:rPr>
        <w:t>х</w:t>
      </w:r>
      <w:r>
        <w:rPr>
          <w:i/>
          <w:iCs/>
          <w:vertAlign w:val="subscript"/>
        </w:rPr>
        <w:t>0</w:t>
      </w:r>
      <w:r>
        <w:t>—все элементы исправны, система работает,</w:t>
      </w:r>
    </w:p>
    <w:p w:rsidR="00792D78" w:rsidRDefault="00792D78" w:rsidP="00792D78">
      <w:pPr>
        <w:pStyle w:val="a4"/>
        <w:ind w:left="300" w:right="300"/>
      </w:pPr>
      <w:r>
        <w:rPr>
          <w:i/>
          <w:iCs/>
        </w:rPr>
        <w:t>х</w:t>
      </w:r>
      <w:r>
        <w:rPr>
          <w:i/>
          <w:iCs/>
          <w:vertAlign w:val="subscript"/>
        </w:rPr>
        <w:t>1</w:t>
      </w:r>
      <w:r>
        <w:t xml:space="preserve">—неисправен элемент типа </w:t>
      </w:r>
      <w:r>
        <w:rPr>
          <w:i/>
          <w:iCs/>
        </w:rPr>
        <w:t xml:space="preserve">а, </w:t>
      </w:r>
      <w:r>
        <w:t>система ремонтируется,</w:t>
      </w:r>
    </w:p>
    <w:p w:rsidR="00792D78" w:rsidRDefault="00792D78" w:rsidP="00792D78">
      <w:pPr>
        <w:pStyle w:val="a4"/>
        <w:ind w:left="300" w:right="300"/>
      </w:pPr>
      <w:r>
        <w:rPr>
          <w:i/>
          <w:iCs/>
        </w:rPr>
        <w:t>х</w:t>
      </w:r>
      <w:r>
        <w:rPr>
          <w:i/>
          <w:iCs/>
          <w:vertAlign w:val="subscript"/>
        </w:rPr>
        <w:t>2</w:t>
      </w:r>
      <w:r>
        <w:t xml:space="preserve">—неисправен элемент типа </w:t>
      </w:r>
      <w:proofErr w:type="spellStart"/>
      <w:r>
        <w:rPr>
          <w:i/>
          <w:iCs/>
        </w:rPr>
        <w:t>b</w:t>
      </w:r>
      <w:proofErr w:type="spellEnd"/>
      <w:r>
        <w:rPr>
          <w:i/>
          <w:iCs/>
        </w:rPr>
        <w:t xml:space="preserve">, </w:t>
      </w:r>
      <w:r>
        <w:t>система ремонтируется.</w:t>
      </w:r>
    </w:p>
    <w:p w:rsidR="00792D78" w:rsidRDefault="00792D78" w:rsidP="00792D78">
      <w:pPr>
        <w:pStyle w:val="a4"/>
        <w:ind w:left="300" w:right="300"/>
      </w:pPr>
      <w:r>
        <w:t>Схема возможных переходов дана на рис. 5.2.</w:t>
      </w:r>
    </w:p>
    <w:p w:rsidR="00792D78" w:rsidRDefault="00792D78" w:rsidP="00792D78">
      <w:pPr>
        <w:pStyle w:val="a4"/>
        <w:ind w:left="300" w:right="300"/>
      </w:pPr>
      <w:r>
        <w:t xml:space="preserve">Действительно, процесс обладает </w:t>
      </w:r>
      <w:proofErr w:type="spellStart"/>
      <w:r>
        <w:t>марковским</w:t>
      </w:r>
      <w:proofErr w:type="spellEnd"/>
      <w:r>
        <w:t xml:space="preserve"> свойством. Пусть например, в момент </w:t>
      </w:r>
      <w:r>
        <w:rPr>
          <w:i/>
          <w:iCs/>
        </w:rPr>
        <w:t>t</w:t>
      </w:r>
      <w:r>
        <w:rPr>
          <w:i/>
          <w:iCs/>
          <w:vertAlign w:val="subscript"/>
        </w:rPr>
        <w:t>0</w:t>
      </w:r>
      <w:r>
        <w:rPr>
          <w:i/>
          <w:iCs/>
        </w:rPr>
        <w:t xml:space="preserve"> </w:t>
      </w:r>
      <w:r>
        <w:t xml:space="preserve">система находится в состоянии </w:t>
      </w:r>
      <w:r>
        <w:rPr>
          <w:i/>
          <w:iCs/>
        </w:rPr>
        <w:t>х</w:t>
      </w:r>
      <w:proofErr w:type="gramStart"/>
      <w:r>
        <w:rPr>
          <w:i/>
          <w:iCs/>
          <w:vertAlign w:val="subscript"/>
        </w:rPr>
        <w:t>0</w:t>
      </w:r>
      <w:proofErr w:type="gramEnd"/>
      <w:r>
        <w:rPr>
          <w:i/>
          <w:iCs/>
        </w:rPr>
        <w:t xml:space="preserve"> </w:t>
      </w:r>
      <w:r>
        <w:t>(исправна). Так как время безотказной работы каждого элемента — показатель</w:t>
      </w:r>
      <w:r>
        <w:softHyphen/>
        <w:t>ное</w:t>
      </w:r>
      <w:r>
        <w:rPr>
          <w:i/>
          <w:iCs/>
        </w:rPr>
        <w:t xml:space="preserve">, </w:t>
      </w:r>
      <w:r>
        <w:t xml:space="preserve">то момент отказа каждого элемента в будущем не зависит от того, сколько времени он уже работал (когда поставлен). Поэтому вероятность того, что в будущем система останется в состоянии </w:t>
      </w:r>
      <w:r>
        <w:rPr>
          <w:i/>
          <w:iCs/>
        </w:rPr>
        <w:t>х</w:t>
      </w:r>
      <w:proofErr w:type="gramStart"/>
      <w:r>
        <w:rPr>
          <w:i/>
          <w:iCs/>
          <w:vertAlign w:val="subscript"/>
        </w:rPr>
        <w:t>0</w:t>
      </w:r>
      <w:proofErr w:type="gramEnd"/>
      <w:r>
        <w:rPr>
          <w:i/>
          <w:iCs/>
          <w:vertAlign w:val="subscript"/>
        </w:rPr>
        <w:t xml:space="preserve"> </w:t>
      </w:r>
      <w:r>
        <w:t>или уйдет из него, не зависит от «предыстории» процесса. Пред</w:t>
      </w:r>
      <w:r>
        <w:softHyphen/>
        <w:t xml:space="preserve">положим теперь, что в момент </w:t>
      </w:r>
      <w:r>
        <w:rPr>
          <w:i/>
          <w:iCs/>
        </w:rPr>
        <w:t>t</w:t>
      </w:r>
      <w:r>
        <w:rPr>
          <w:i/>
          <w:iCs/>
          <w:vertAlign w:val="subscript"/>
        </w:rPr>
        <w:t>0</w:t>
      </w:r>
      <w:r>
        <w:rPr>
          <w:i/>
          <w:iCs/>
        </w:rPr>
        <w:t xml:space="preserve"> </w:t>
      </w:r>
      <w:r>
        <w:t xml:space="preserve">система находится в состоянии </w:t>
      </w:r>
      <w:r>
        <w:rPr>
          <w:i/>
          <w:iCs/>
        </w:rPr>
        <w:t>х</w:t>
      </w:r>
      <w:proofErr w:type="gramStart"/>
      <w:r>
        <w:rPr>
          <w:i/>
          <w:iCs/>
          <w:vertAlign w:val="subscript"/>
        </w:rPr>
        <w:t>1</w:t>
      </w:r>
      <w:proofErr w:type="gramEnd"/>
      <w:r>
        <w:rPr>
          <w:i/>
          <w:iCs/>
          <w:vertAlign w:val="subscript"/>
        </w:rPr>
        <w:t xml:space="preserve"> </w:t>
      </w:r>
      <w:r>
        <w:t xml:space="preserve">(неисправен элемент типа </w:t>
      </w:r>
      <w:r>
        <w:rPr>
          <w:i/>
          <w:iCs/>
        </w:rPr>
        <w:t xml:space="preserve">а). </w:t>
      </w:r>
      <w:r>
        <w:t>Так как время ремонта тоже показа</w:t>
      </w:r>
      <w:r>
        <w:softHyphen/>
        <w:t xml:space="preserve">тельное, вероятность окончания ремонта в любое время после </w:t>
      </w:r>
      <w:r>
        <w:rPr>
          <w:i/>
          <w:iCs/>
        </w:rPr>
        <w:t>t</w:t>
      </w:r>
      <w:r>
        <w:rPr>
          <w:i/>
          <w:iCs/>
          <w:vertAlign w:val="subscript"/>
        </w:rPr>
        <w:t>0</w:t>
      </w:r>
      <w:r>
        <w:rPr>
          <w:i/>
          <w:iCs/>
        </w:rPr>
        <w:t xml:space="preserve"> </w:t>
      </w:r>
      <w:r>
        <w:t xml:space="preserve">не зависит от того, когда </w:t>
      </w:r>
      <w:proofErr w:type="gramStart"/>
      <w:r>
        <w:t>начался ремонт и когда были</w:t>
      </w:r>
      <w:proofErr w:type="gramEnd"/>
      <w:r>
        <w:t xml:space="preserve"> поставлены остальные (исправные) элементы. Таким образом, процесс является </w:t>
      </w:r>
      <w:proofErr w:type="spellStart"/>
      <w:r>
        <w:t>марковским</w:t>
      </w:r>
      <w:proofErr w:type="spellEnd"/>
      <w:r>
        <w:t>.</w:t>
      </w:r>
    </w:p>
    <w:p w:rsidR="00792D78" w:rsidRDefault="00792D78" w:rsidP="00792D78">
      <w:pPr>
        <w:pStyle w:val="a4"/>
        <w:ind w:left="300" w:right="300"/>
      </w:pPr>
      <w:r>
        <w:rPr>
          <w:noProof/>
        </w:rPr>
        <w:lastRenderedPageBreak/>
        <w:drawing>
          <wp:inline distT="0" distB="0" distL="0" distR="0">
            <wp:extent cx="1562100" cy="1466850"/>
            <wp:effectExtent l="19050" t="0" r="0" b="0"/>
            <wp:docPr id="160" name="Рисунок 160" descr="http://ok-t.ru/studopedia/baza11/3897298141594.files/image0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ok-t.ru/studopedia/baza11/3897298141594.files/image068.gif"/>
                    <pic:cNvPicPr>
                      <a:picLocks noChangeAspect="1" noChangeArrowheads="1"/>
                    </pic:cNvPicPr>
                  </pic:nvPicPr>
                  <pic:blipFill>
                    <a:blip r:embed="rId41" cstate="print"/>
                    <a:srcRect/>
                    <a:stretch>
                      <a:fillRect/>
                    </a:stretch>
                  </pic:blipFill>
                  <pic:spPr bwMode="auto">
                    <a:xfrm>
                      <a:off x="0" y="0"/>
                      <a:ext cx="1562100" cy="1466850"/>
                    </a:xfrm>
                    <a:prstGeom prst="rect">
                      <a:avLst/>
                    </a:prstGeom>
                    <a:noFill/>
                    <a:ln w="9525">
                      <a:noFill/>
                      <a:miter lim="800000"/>
                      <a:headEnd/>
                      <a:tailEnd/>
                    </a:ln>
                  </pic:spPr>
                </pic:pic>
              </a:graphicData>
            </a:graphic>
          </wp:inline>
        </w:drawing>
      </w:r>
      <w:r>
        <w:t>Заметим, что показательное распределение вре</w:t>
      </w:r>
      <w:r>
        <w:softHyphen/>
        <w:t>мени работы элемента и показательное распреде</w:t>
      </w:r>
      <w:r>
        <w:softHyphen/>
        <w:t xml:space="preserve">ление времени ремонта — существенные условия, без которых процесс не был бы </w:t>
      </w:r>
      <w:proofErr w:type="spellStart"/>
      <w:r>
        <w:t>марковским</w:t>
      </w:r>
      <w:proofErr w:type="spellEnd"/>
      <w:r>
        <w:t>. Дей</w:t>
      </w:r>
      <w:r>
        <w:softHyphen/>
        <w:t>ствительно, предположим, что время исправной работы элемента распределено не по показатель</w:t>
      </w:r>
      <w:r>
        <w:softHyphen/>
        <w:t xml:space="preserve">ному закону, а по какому-нибудь другому — например, по закону равномерной плотности на участке </w:t>
      </w:r>
      <w:r>
        <w:rPr>
          <w:i/>
          <w:iCs/>
        </w:rPr>
        <w:t>(t</w:t>
      </w:r>
      <w:r>
        <w:rPr>
          <w:i/>
          <w:iCs/>
          <w:vertAlign w:val="subscript"/>
        </w:rPr>
        <w:t>1</w:t>
      </w:r>
      <w:r>
        <w:rPr>
          <w:i/>
          <w:iCs/>
        </w:rPr>
        <w:t>, t</w:t>
      </w:r>
      <w:r>
        <w:rPr>
          <w:i/>
          <w:iCs/>
          <w:vertAlign w:val="subscript"/>
        </w:rPr>
        <w:t>2</w:t>
      </w:r>
      <w:r>
        <w:rPr>
          <w:i/>
          <w:iCs/>
        </w:rPr>
        <w:t xml:space="preserve">). </w:t>
      </w:r>
      <w:r>
        <w:t xml:space="preserve">Это значит, что каждый элемент с гарантией работает время </w:t>
      </w:r>
      <w:proofErr w:type="spellStart"/>
      <w:proofErr w:type="gramStart"/>
      <w:r>
        <w:rPr>
          <w:i/>
          <w:iCs/>
        </w:rPr>
        <w:t>t</w:t>
      </w:r>
      <w:r>
        <w:rPr>
          <w:i/>
          <w:iCs/>
          <w:vertAlign w:val="subscript"/>
        </w:rPr>
        <w:t>v</w:t>
      </w:r>
      <w:proofErr w:type="spellEnd"/>
      <w:proofErr w:type="gramEnd"/>
      <w:r>
        <w:rPr>
          <w:i/>
          <w:iCs/>
        </w:rPr>
        <w:t xml:space="preserve"> </w:t>
      </w:r>
      <w:r>
        <w:t xml:space="preserve">а на участке от </w:t>
      </w:r>
      <w:r>
        <w:rPr>
          <w:i/>
          <w:iCs/>
        </w:rPr>
        <w:t>t</w:t>
      </w:r>
      <w:r>
        <w:rPr>
          <w:i/>
          <w:iCs/>
          <w:vertAlign w:val="subscript"/>
        </w:rPr>
        <w:t>1</w:t>
      </w:r>
      <w:r>
        <w:rPr>
          <w:i/>
          <w:iCs/>
        </w:rPr>
        <w:t xml:space="preserve"> </w:t>
      </w:r>
      <w:r>
        <w:t xml:space="preserve">до </w:t>
      </w:r>
      <w:r>
        <w:rPr>
          <w:i/>
          <w:iCs/>
        </w:rPr>
        <w:t>t</w:t>
      </w:r>
      <w:r>
        <w:rPr>
          <w:i/>
          <w:iCs/>
          <w:vertAlign w:val="subscript"/>
        </w:rPr>
        <w:t>2</w:t>
      </w:r>
      <w:r>
        <w:rPr>
          <w:i/>
          <w:iCs/>
        </w:rPr>
        <w:t xml:space="preserve"> </w:t>
      </w:r>
      <w:r>
        <w:t>может выйти из строя в любой момент с одина</w:t>
      </w:r>
      <w:r>
        <w:softHyphen/>
        <w:t>ковой плотностью вероятности. Предположим, что в какой-то момент времени t</w:t>
      </w:r>
      <w:r>
        <w:rPr>
          <w:vertAlign w:val="subscript"/>
        </w:rPr>
        <w:t>0</w:t>
      </w:r>
      <w:r>
        <w:t xml:space="preserve"> элемент работает исправно. Очевидно, вероятность того, что элемент выйдет из строя на каком-то участке времени в будущем, зависит от того, насколько давно поставлен элемент, т. е. зависит от предыстории, и процесс не будет </w:t>
      </w:r>
      <w:proofErr w:type="spellStart"/>
      <w:r>
        <w:t>марковским</w:t>
      </w:r>
      <w:proofErr w:type="spellEnd"/>
      <w:r>
        <w:t>.</w:t>
      </w:r>
    </w:p>
    <w:p w:rsidR="00792D78" w:rsidRDefault="00792D78" w:rsidP="00792D78">
      <w:pPr>
        <w:pStyle w:val="a4"/>
        <w:ind w:left="300" w:right="300"/>
      </w:pPr>
      <w:r>
        <w:t> </w:t>
      </w:r>
    </w:p>
    <w:p w:rsidR="00792D78" w:rsidRDefault="00792D78" w:rsidP="00792D78">
      <w:pPr>
        <w:pStyle w:val="a4"/>
        <w:ind w:left="300" w:right="300"/>
      </w:pPr>
      <w:r>
        <w:t>Рис. 5.2.</w:t>
      </w:r>
    </w:p>
    <w:p w:rsidR="00792D78" w:rsidRDefault="00792D78" w:rsidP="00792D78">
      <w:pPr>
        <w:pStyle w:val="a4"/>
        <w:ind w:left="300" w:right="300"/>
      </w:pPr>
      <w:r>
        <w:t xml:space="preserve">Аналогично обстоит дело и с временем ремонта </w:t>
      </w:r>
      <w:proofErr w:type="spellStart"/>
      <w:proofErr w:type="gramStart"/>
      <w:r>
        <w:rPr>
          <w:i/>
          <w:iCs/>
        </w:rPr>
        <w:t>Т</w:t>
      </w:r>
      <w:r>
        <w:rPr>
          <w:i/>
          <w:iCs/>
          <w:vertAlign w:val="subscript"/>
        </w:rPr>
        <w:t>р</w:t>
      </w:r>
      <w:proofErr w:type="spellEnd"/>
      <w:proofErr w:type="gramEnd"/>
      <w:r>
        <w:rPr>
          <w:i/>
          <w:iCs/>
        </w:rPr>
        <w:t xml:space="preserve">; </w:t>
      </w:r>
      <w:r>
        <w:t xml:space="preserve">если оно не показательное и элемент в момент </w:t>
      </w:r>
      <w:r>
        <w:rPr>
          <w:i/>
          <w:iCs/>
        </w:rPr>
        <w:t>t</w:t>
      </w:r>
      <w:r>
        <w:rPr>
          <w:i/>
          <w:iCs/>
          <w:vertAlign w:val="subscript"/>
        </w:rPr>
        <w:t>0</w:t>
      </w:r>
      <w:r>
        <w:rPr>
          <w:i/>
          <w:iCs/>
        </w:rPr>
        <w:t xml:space="preserve"> </w:t>
      </w:r>
      <w:r>
        <w:t xml:space="preserve">ремонтируется, то оставшееся время ремонта зависит от того, когда он начался; процесс снова не будет </w:t>
      </w:r>
      <w:proofErr w:type="spellStart"/>
      <w:r>
        <w:t>марковским</w:t>
      </w:r>
      <w:proofErr w:type="spellEnd"/>
      <w:r>
        <w:t>.</w:t>
      </w:r>
    </w:p>
    <w:p w:rsidR="00792D78" w:rsidRDefault="00792D78" w:rsidP="00792D78">
      <w:pPr>
        <w:pStyle w:val="a4"/>
        <w:ind w:left="300" w:right="300"/>
      </w:pPr>
      <w:r>
        <w:t xml:space="preserve">Вообще показательное распределение играет особую роль в теории </w:t>
      </w:r>
      <w:proofErr w:type="spellStart"/>
      <w:r>
        <w:t>марковских</w:t>
      </w:r>
      <w:proofErr w:type="spellEnd"/>
      <w:r>
        <w:t xml:space="preserve"> случайных процессов с непрерывным временем. Легко убе</w:t>
      </w:r>
      <w:r>
        <w:softHyphen/>
        <w:t xml:space="preserve">диться, что в стационарном </w:t>
      </w:r>
      <w:proofErr w:type="spellStart"/>
      <w:r>
        <w:t>марковском</w:t>
      </w:r>
      <w:proofErr w:type="spellEnd"/>
      <w:r>
        <w:t xml:space="preserve"> процессе время, в течение которого система остается в каком-либо состоянии, распределено всегда по показательному закону (с параметром, зависящим, вообще говоря, от этого состояния). Действительно, предположим, что в мо</w:t>
      </w:r>
      <w:r>
        <w:softHyphen/>
        <w:t xml:space="preserve">мент </w:t>
      </w:r>
      <w:r>
        <w:rPr>
          <w:i/>
          <w:iCs/>
        </w:rPr>
        <w:t>t</w:t>
      </w:r>
      <w:r>
        <w:rPr>
          <w:i/>
          <w:iCs/>
          <w:vertAlign w:val="subscript"/>
        </w:rPr>
        <w:t>0</w:t>
      </w:r>
      <w:r>
        <w:rPr>
          <w:i/>
          <w:iCs/>
        </w:rPr>
        <w:t xml:space="preserve"> </w:t>
      </w:r>
      <w:r>
        <w:t xml:space="preserve">система находится в состоянии </w:t>
      </w:r>
      <w:proofErr w:type="spellStart"/>
      <w:r>
        <w:rPr>
          <w:i/>
          <w:iCs/>
        </w:rPr>
        <w:t>x</w:t>
      </w:r>
      <w:r>
        <w:rPr>
          <w:i/>
          <w:iCs/>
          <w:vertAlign w:val="subscript"/>
        </w:rPr>
        <w:t>k</w:t>
      </w:r>
      <w:proofErr w:type="spellEnd"/>
      <w:r>
        <w:rPr>
          <w:i/>
          <w:iCs/>
        </w:rPr>
        <w:t xml:space="preserve"> </w:t>
      </w:r>
      <w:r>
        <w:t xml:space="preserve">и до этого уже находилась в нем какое-то время. Согласно определению </w:t>
      </w:r>
      <w:proofErr w:type="spellStart"/>
      <w:r>
        <w:t>марковского</w:t>
      </w:r>
      <w:proofErr w:type="spellEnd"/>
      <w:r>
        <w:t xml:space="preserve"> процесса, вероятность любого события в будущем не зависит от предыстории; в частности, вероятность того, что система уйдет из состояния </w:t>
      </w:r>
      <w:proofErr w:type="spellStart"/>
      <w:r>
        <w:rPr>
          <w:i/>
          <w:iCs/>
        </w:rPr>
        <w:t>x</w:t>
      </w:r>
      <w:r>
        <w:rPr>
          <w:i/>
          <w:iCs/>
          <w:vertAlign w:val="subscript"/>
        </w:rPr>
        <w:t>k</w:t>
      </w:r>
      <w:proofErr w:type="spellEnd"/>
      <w:r>
        <w:t xml:space="preserve"> в течение времени </w:t>
      </w:r>
      <w:proofErr w:type="spellStart"/>
      <w:r>
        <w:rPr>
          <w:i/>
          <w:iCs/>
        </w:rPr>
        <w:t>t</w:t>
      </w:r>
      <w:proofErr w:type="spellEnd"/>
      <w:r>
        <w:rPr>
          <w:i/>
          <w:iCs/>
        </w:rPr>
        <w:t xml:space="preserve">, </w:t>
      </w:r>
      <w:r>
        <w:t>не должна зависеть от того, сколько времени система уже провела в этом состоянии. Следовательно, время пребы</w:t>
      </w:r>
      <w:r>
        <w:softHyphen/>
        <w:t xml:space="preserve">вания системы в состоянии </w:t>
      </w:r>
      <w:proofErr w:type="spellStart"/>
      <w:r>
        <w:rPr>
          <w:i/>
          <w:iCs/>
        </w:rPr>
        <w:t>x</w:t>
      </w:r>
      <w:r>
        <w:rPr>
          <w:i/>
          <w:iCs/>
          <w:vertAlign w:val="subscript"/>
        </w:rPr>
        <w:t>k</w:t>
      </w:r>
      <w:proofErr w:type="spellEnd"/>
      <w:r>
        <w:rPr>
          <w:i/>
          <w:iCs/>
        </w:rPr>
        <w:t xml:space="preserve"> </w:t>
      </w:r>
      <w:r>
        <w:t>должно быть распределено по показа</w:t>
      </w:r>
      <w:r>
        <w:softHyphen/>
        <w:t>тельному закону.</w:t>
      </w:r>
    </w:p>
    <w:p w:rsidR="00792D78" w:rsidRDefault="00792D78" w:rsidP="00792D78">
      <w:pPr>
        <w:pStyle w:val="a4"/>
        <w:ind w:left="300" w:right="300"/>
      </w:pPr>
      <w:r>
        <w:t xml:space="preserve">В случае, когда процесс, протекающий в физической системе со счетным множеством состояний и непрерывным временем, является </w:t>
      </w:r>
      <w:proofErr w:type="spellStart"/>
      <w:r>
        <w:t>марковским</w:t>
      </w:r>
      <w:proofErr w:type="spellEnd"/>
      <w:r>
        <w:t xml:space="preserve">, можно описать этот процесс с помощью обыкновенных дифференциальных уравнений, в которых неизвестными функциями </w:t>
      </w:r>
      <w:proofErr w:type="gramStart"/>
      <w:r>
        <w:t xml:space="preserve">являются вероятности состояний </w:t>
      </w:r>
      <w:r>
        <w:rPr>
          <w:noProof/>
        </w:rPr>
        <w:drawing>
          <wp:inline distT="0" distB="0" distL="0" distR="0">
            <wp:extent cx="847725" cy="219075"/>
            <wp:effectExtent l="19050" t="0" r="0" b="0"/>
            <wp:docPr id="161" name="Рисунок 161" descr="http://ok-t.ru/studopedia/baza11/3897298141594.files/image07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ok-t.ru/studopedia/baza11/3897298141594.files/image070.gif"/>
                    <pic:cNvPicPr>
                      <a:picLocks noChangeAspect="1" noChangeArrowheads="1"/>
                    </pic:cNvPicPr>
                  </pic:nvPicPr>
                  <pic:blipFill>
                    <a:blip r:embed="rId42" cstate="print"/>
                    <a:srcRect/>
                    <a:stretch>
                      <a:fillRect/>
                    </a:stretch>
                  </pic:blipFill>
                  <pic:spPr bwMode="auto">
                    <a:xfrm>
                      <a:off x="0" y="0"/>
                      <a:ext cx="847725" cy="219075"/>
                    </a:xfrm>
                    <a:prstGeom prst="rect">
                      <a:avLst/>
                    </a:prstGeom>
                    <a:noFill/>
                    <a:ln w="9525">
                      <a:noFill/>
                      <a:miter lim="800000"/>
                      <a:headEnd/>
                      <a:tailEnd/>
                    </a:ln>
                  </pic:spPr>
                </pic:pic>
              </a:graphicData>
            </a:graphic>
          </wp:inline>
        </w:drawing>
      </w:r>
      <w:r>
        <w:t>Составление и ре</w:t>
      </w:r>
      <w:r>
        <w:softHyphen/>
        <w:t>шение таких уравнений мы продемонстрируем</w:t>
      </w:r>
      <w:proofErr w:type="gramEnd"/>
      <w:r>
        <w:t xml:space="preserve"> в следующей лекции на примере простейшей системы массового обслуживания.</w:t>
      </w:r>
    </w:p>
    <w:p w:rsidR="00792D78" w:rsidRDefault="00792D78" w:rsidP="00792D78">
      <w:pPr>
        <w:pStyle w:val="a4"/>
        <w:ind w:left="300" w:right="300"/>
      </w:pPr>
      <w:r>
        <w:t> </w:t>
      </w:r>
    </w:p>
    <w:p w:rsidR="009E0DAB" w:rsidRPr="009E0DAB" w:rsidRDefault="009E0DAB" w:rsidP="009E0DAB">
      <w:pPr>
        <w:spacing w:after="0" w:line="240" w:lineRule="auto"/>
        <w:ind w:left="150" w:right="150"/>
        <w:jc w:val="center"/>
        <w:rPr>
          <w:ins w:id="1" w:author="Unknown"/>
          <w:rFonts w:ascii="Tahoma" w:eastAsia="Times New Roman" w:hAnsi="Tahoma" w:cs="Tahoma"/>
          <w:color w:val="424242"/>
          <w:sz w:val="20"/>
          <w:szCs w:val="20"/>
          <w:lang w:eastAsia="ru-RU"/>
        </w:rPr>
      </w:pPr>
    </w:p>
    <w:p w:rsidR="00490B13" w:rsidRPr="00490B13" w:rsidRDefault="00490B13" w:rsidP="00490B13">
      <w:pPr>
        <w:spacing w:before="150" w:after="150" w:line="240" w:lineRule="auto"/>
        <w:ind w:left="300" w:right="300"/>
        <w:rPr>
          <w:rFonts w:ascii="Tahoma" w:eastAsia="Times New Roman" w:hAnsi="Tahoma" w:cs="Tahoma"/>
          <w:color w:val="424242"/>
          <w:sz w:val="20"/>
          <w:szCs w:val="20"/>
          <w:lang w:eastAsia="ru-RU"/>
        </w:rPr>
      </w:pPr>
    </w:p>
    <w:sectPr w:rsidR="00490B13" w:rsidRPr="00490B13" w:rsidSect="00777B0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4D54E7"/>
    <w:rsid w:val="00490B13"/>
    <w:rsid w:val="004D54E7"/>
    <w:rsid w:val="00777B08"/>
    <w:rsid w:val="00792D78"/>
    <w:rsid w:val="009E0DAB"/>
    <w:rsid w:val="00C03E2A"/>
    <w:rsid w:val="00DF6634"/>
    <w:rsid w:val="00FF2B4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7B08"/>
  </w:style>
  <w:style w:type="paragraph" w:styleId="1">
    <w:name w:val="heading 1"/>
    <w:basedOn w:val="a"/>
    <w:link w:val="10"/>
    <w:uiPriority w:val="9"/>
    <w:qFormat/>
    <w:rsid w:val="00490B13"/>
    <w:pPr>
      <w:spacing w:before="100" w:beforeAutospacing="1" w:after="100" w:afterAutospacing="1" w:line="240" w:lineRule="auto"/>
      <w:ind w:left="450"/>
      <w:outlineLvl w:val="0"/>
    </w:pPr>
    <w:rPr>
      <w:rFonts w:ascii="Times New Roman" w:eastAsia="Times New Roman" w:hAnsi="Times New Roman" w:cs="Times New Roman"/>
      <w:b/>
      <w:bCs/>
      <w:color w:val="424242"/>
      <w:kern w:val="36"/>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54E7"/>
    <w:rPr>
      <w:color w:val="0000FF" w:themeColor="hyperlink"/>
      <w:u w:val="single"/>
    </w:rPr>
  </w:style>
  <w:style w:type="character" w:customStyle="1" w:styleId="10">
    <w:name w:val="Заголовок 1 Знак"/>
    <w:basedOn w:val="a0"/>
    <w:link w:val="1"/>
    <w:uiPriority w:val="9"/>
    <w:rsid w:val="00490B13"/>
    <w:rPr>
      <w:rFonts w:ascii="Times New Roman" w:eastAsia="Times New Roman" w:hAnsi="Times New Roman" w:cs="Times New Roman"/>
      <w:b/>
      <w:bCs/>
      <w:color w:val="424242"/>
      <w:kern w:val="36"/>
      <w:sz w:val="27"/>
      <w:szCs w:val="27"/>
      <w:lang w:eastAsia="ru-RU"/>
    </w:rPr>
  </w:style>
  <w:style w:type="paragraph" w:styleId="a4">
    <w:name w:val="Normal (Web)"/>
    <w:basedOn w:val="a"/>
    <w:uiPriority w:val="99"/>
    <w:semiHidden/>
    <w:unhideWhenUsed/>
    <w:rsid w:val="00490B13"/>
    <w:pPr>
      <w:spacing w:before="150" w:after="150" w:line="240" w:lineRule="auto"/>
      <w:ind w:left="150" w:right="150"/>
    </w:pPr>
    <w:rPr>
      <w:rFonts w:ascii="Tahoma" w:eastAsia="Times New Roman" w:hAnsi="Tahoma" w:cs="Tahoma"/>
      <w:color w:val="424242"/>
      <w:sz w:val="20"/>
      <w:szCs w:val="20"/>
      <w:lang w:eastAsia="ru-RU"/>
    </w:rPr>
  </w:style>
  <w:style w:type="character" w:styleId="a5">
    <w:name w:val="Strong"/>
    <w:basedOn w:val="a0"/>
    <w:uiPriority w:val="22"/>
    <w:qFormat/>
    <w:rsid w:val="00490B13"/>
    <w:rPr>
      <w:b/>
      <w:bCs/>
    </w:rPr>
  </w:style>
  <w:style w:type="paragraph" w:styleId="a6">
    <w:name w:val="Balloon Text"/>
    <w:basedOn w:val="a"/>
    <w:link w:val="a7"/>
    <w:uiPriority w:val="99"/>
    <w:semiHidden/>
    <w:unhideWhenUsed/>
    <w:rsid w:val="00490B13"/>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490B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18" Type="http://schemas.openxmlformats.org/officeDocument/2006/relationships/image" Target="media/image15.gif"/><Relationship Id="rId26" Type="http://schemas.openxmlformats.org/officeDocument/2006/relationships/image" Target="media/image23.gif"/><Relationship Id="rId39" Type="http://schemas.openxmlformats.org/officeDocument/2006/relationships/image" Target="media/image36.gif"/><Relationship Id="rId3" Type="http://schemas.openxmlformats.org/officeDocument/2006/relationships/webSettings" Target="webSettings.xml"/><Relationship Id="rId21" Type="http://schemas.openxmlformats.org/officeDocument/2006/relationships/image" Target="media/image18.gif"/><Relationship Id="rId34" Type="http://schemas.openxmlformats.org/officeDocument/2006/relationships/image" Target="media/image31.gif"/><Relationship Id="rId42" Type="http://schemas.openxmlformats.org/officeDocument/2006/relationships/image" Target="media/image39.gif"/><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image" Target="media/image22.gif"/><Relationship Id="rId33" Type="http://schemas.openxmlformats.org/officeDocument/2006/relationships/image" Target="media/image30.gif"/><Relationship Id="rId38" Type="http://schemas.openxmlformats.org/officeDocument/2006/relationships/image" Target="media/image35.gif"/><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image" Target="media/image17.gif"/><Relationship Id="rId29" Type="http://schemas.openxmlformats.org/officeDocument/2006/relationships/image" Target="media/image26.gif"/><Relationship Id="rId41" Type="http://schemas.openxmlformats.org/officeDocument/2006/relationships/image" Target="media/image38.gif"/><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24" Type="http://schemas.openxmlformats.org/officeDocument/2006/relationships/image" Target="media/image21.gif"/><Relationship Id="rId32" Type="http://schemas.openxmlformats.org/officeDocument/2006/relationships/image" Target="media/image29.gif"/><Relationship Id="rId37" Type="http://schemas.openxmlformats.org/officeDocument/2006/relationships/image" Target="media/image34.gif"/><Relationship Id="rId40" Type="http://schemas.openxmlformats.org/officeDocument/2006/relationships/image" Target="media/image37.gif"/><Relationship Id="rId5" Type="http://schemas.openxmlformats.org/officeDocument/2006/relationships/image" Target="media/image2.gif"/><Relationship Id="rId15" Type="http://schemas.openxmlformats.org/officeDocument/2006/relationships/image" Target="media/image12.gif"/><Relationship Id="rId23" Type="http://schemas.openxmlformats.org/officeDocument/2006/relationships/image" Target="media/image20.gif"/><Relationship Id="rId28" Type="http://schemas.openxmlformats.org/officeDocument/2006/relationships/image" Target="media/image25.gif"/><Relationship Id="rId36" Type="http://schemas.openxmlformats.org/officeDocument/2006/relationships/image" Target="media/image33.gif"/><Relationship Id="rId10" Type="http://schemas.openxmlformats.org/officeDocument/2006/relationships/image" Target="media/image7.gif"/><Relationship Id="rId19" Type="http://schemas.openxmlformats.org/officeDocument/2006/relationships/image" Target="media/image16.gif"/><Relationship Id="rId31" Type="http://schemas.openxmlformats.org/officeDocument/2006/relationships/image" Target="media/image28.gif"/><Relationship Id="rId44"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image" Target="media/image19.gif"/><Relationship Id="rId27" Type="http://schemas.openxmlformats.org/officeDocument/2006/relationships/image" Target="media/image24.gif"/><Relationship Id="rId30" Type="http://schemas.openxmlformats.org/officeDocument/2006/relationships/image" Target="media/image27.gif"/><Relationship Id="rId35" Type="http://schemas.openxmlformats.org/officeDocument/2006/relationships/image" Target="media/image32.gif"/><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14</Pages>
  <Words>4190</Words>
  <Characters>23889</Characters>
  <Application>Microsoft Office Word</Application>
  <DocSecurity>0</DocSecurity>
  <Lines>199</Lines>
  <Paragraphs>56</Paragraphs>
  <ScaleCrop>false</ScaleCrop>
  <Company>IMEEP</Company>
  <LinksUpToDate>false</LinksUpToDate>
  <CharactersWithSpaces>28023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bank</dc:creator>
  <cp:keywords/>
  <dc:description/>
  <cp:lastModifiedBy>bank</cp:lastModifiedBy>
  <cp:revision>7</cp:revision>
  <dcterms:created xsi:type="dcterms:W3CDTF">2015-02-27T08:50:00Z</dcterms:created>
  <dcterms:modified xsi:type="dcterms:W3CDTF">2015-02-27T08:59:00Z</dcterms:modified>
</cp:coreProperties>
</file>